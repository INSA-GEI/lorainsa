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150"/>
        <w:tblW w:w="9250" w:type="dxa"/>
        <w:tblBorders>
          <w:top w:val="single" w:sz="4" w:space="0" w:color="00000A"/>
          <w:left w:val="single" w:sz="4" w:space="0" w:color="00000A"/>
          <w:bottom w:val="single" w:sz="4" w:space="0" w:color="000001"/>
          <w:right w:val="single" w:sz="4" w:space="0" w:color="000001"/>
          <w:insideH w:val="single" w:sz="4" w:space="0" w:color="000001"/>
          <w:insideV w:val="single" w:sz="4" w:space="0" w:color="000001"/>
        </w:tblBorders>
        <w:tblCellMar>
          <w:left w:w="65" w:type="dxa"/>
          <w:right w:w="70" w:type="dxa"/>
        </w:tblCellMar>
        <w:tblLook w:val="0000" w:firstRow="0" w:lastRow="0" w:firstColumn="0" w:lastColumn="0" w:noHBand="0" w:noVBand="0"/>
      </w:tblPr>
      <w:tblGrid>
        <w:gridCol w:w="2056"/>
        <w:gridCol w:w="3415"/>
        <w:gridCol w:w="2449"/>
        <w:gridCol w:w="1330"/>
      </w:tblGrid>
      <w:tr w:rsidR="00594136" w14:paraId="74826D1C" w14:textId="77777777">
        <w:trPr>
          <w:cantSplit/>
          <w:trHeight w:val="347"/>
        </w:trPr>
        <w:tc>
          <w:tcPr>
            <w:tcW w:w="2055" w:type="dxa"/>
            <w:tcBorders>
              <w:top w:val="single" w:sz="4" w:space="0" w:color="00000A"/>
              <w:left w:val="single" w:sz="4" w:space="0" w:color="00000A"/>
              <w:bottom w:val="single" w:sz="4" w:space="0" w:color="000001"/>
              <w:right w:val="single" w:sz="4" w:space="0" w:color="000001"/>
            </w:tcBorders>
            <w:shd w:val="clear" w:color="auto" w:fill="auto"/>
            <w:tcMar>
              <w:left w:w="65" w:type="dxa"/>
            </w:tcMar>
            <w:vAlign w:val="center"/>
          </w:tcPr>
          <w:p w14:paraId="140F6D2B" w14:textId="77777777" w:rsidR="00594136" w:rsidRDefault="00594136">
            <w:pPr>
              <w:snapToGrid w:val="0"/>
              <w:jc w:val="center"/>
              <w:rPr>
                <w:rFonts w:ascii="Arial" w:hAnsi="Arial"/>
                <w:sz w:val="20"/>
                <w:szCs w:val="22"/>
              </w:rPr>
            </w:pPr>
          </w:p>
        </w:tc>
        <w:tc>
          <w:tcPr>
            <w:tcW w:w="3415" w:type="dxa"/>
            <w:tcBorders>
              <w:top w:val="single" w:sz="4" w:space="0" w:color="00000A"/>
              <w:left w:val="single" w:sz="4" w:space="0" w:color="000001"/>
              <w:bottom w:val="single" w:sz="4" w:space="0" w:color="000001"/>
              <w:right w:val="single" w:sz="4" w:space="0" w:color="000001"/>
            </w:tcBorders>
            <w:shd w:val="clear" w:color="auto" w:fill="auto"/>
            <w:tcMar>
              <w:left w:w="65" w:type="dxa"/>
            </w:tcMar>
            <w:vAlign w:val="center"/>
          </w:tcPr>
          <w:p w14:paraId="2EDBB94E" w14:textId="77777777" w:rsidR="00594136" w:rsidRDefault="00A82F44">
            <w:pPr>
              <w:snapToGrid w:val="0"/>
              <w:jc w:val="center"/>
              <w:rPr>
                <w:rFonts w:ascii="Arial" w:hAnsi="Arial"/>
                <w:b/>
                <w:sz w:val="20"/>
                <w:szCs w:val="22"/>
              </w:rPr>
            </w:pPr>
            <w:r>
              <w:rPr>
                <w:rFonts w:ascii="Arial" w:hAnsi="Arial"/>
                <w:b/>
                <w:sz w:val="20"/>
                <w:szCs w:val="22"/>
              </w:rPr>
              <w:t>Nom et fonction</w:t>
            </w:r>
          </w:p>
        </w:tc>
        <w:tc>
          <w:tcPr>
            <w:tcW w:w="2449" w:type="dxa"/>
            <w:tcBorders>
              <w:top w:val="single" w:sz="4" w:space="0" w:color="00000A"/>
              <w:left w:val="single" w:sz="4" w:space="0" w:color="000001"/>
              <w:bottom w:val="single" w:sz="4" w:space="0" w:color="000001"/>
              <w:right w:val="single" w:sz="4" w:space="0" w:color="000001"/>
            </w:tcBorders>
            <w:shd w:val="clear" w:color="auto" w:fill="auto"/>
            <w:tcMar>
              <w:left w:w="65" w:type="dxa"/>
            </w:tcMar>
            <w:vAlign w:val="center"/>
          </w:tcPr>
          <w:p w14:paraId="3E609F08" w14:textId="77777777" w:rsidR="00594136" w:rsidRDefault="00A82F44">
            <w:pPr>
              <w:snapToGrid w:val="0"/>
              <w:jc w:val="center"/>
              <w:rPr>
                <w:rFonts w:ascii="Arial" w:hAnsi="Arial"/>
                <w:b/>
                <w:sz w:val="20"/>
                <w:szCs w:val="22"/>
              </w:rPr>
            </w:pPr>
            <w:r>
              <w:rPr>
                <w:rFonts w:ascii="Arial" w:hAnsi="Arial"/>
                <w:b/>
                <w:sz w:val="20"/>
                <w:szCs w:val="22"/>
              </w:rPr>
              <w:t>Signature</w:t>
            </w:r>
          </w:p>
        </w:tc>
        <w:tc>
          <w:tcPr>
            <w:tcW w:w="1330" w:type="dxa"/>
            <w:tcBorders>
              <w:top w:val="single" w:sz="4" w:space="0" w:color="00000A"/>
              <w:left w:val="single" w:sz="4" w:space="0" w:color="000001"/>
              <w:bottom w:val="single" w:sz="4" w:space="0" w:color="000001"/>
              <w:right w:val="single" w:sz="4" w:space="0" w:color="00000A"/>
            </w:tcBorders>
            <w:shd w:val="clear" w:color="auto" w:fill="auto"/>
            <w:tcMar>
              <w:left w:w="65" w:type="dxa"/>
            </w:tcMar>
            <w:vAlign w:val="center"/>
          </w:tcPr>
          <w:p w14:paraId="1BC1CA81" w14:textId="77777777" w:rsidR="00594136" w:rsidRDefault="00A82F44">
            <w:pPr>
              <w:snapToGrid w:val="0"/>
              <w:jc w:val="center"/>
              <w:rPr>
                <w:rFonts w:ascii="Arial" w:hAnsi="Arial"/>
                <w:b/>
                <w:sz w:val="20"/>
                <w:szCs w:val="22"/>
              </w:rPr>
            </w:pPr>
            <w:r>
              <w:rPr>
                <w:rFonts w:ascii="Arial" w:hAnsi="Arial"/>
                <w:b/>
                <w:sz w:val="20"/>
                <w:szCs w:val="22"/>
              </w:rPr>
              <w:t>Date</w:t>
            </w:r>
          </w:p>
        </w:tc>
      </w:tr>
      <w:tr w:rsidR="00594136" w14:paraId="5866474A" w14:textId="77777777">
        <w:trPr>
          <w:cantSplit/>
          <w:trHeight w:val="731"/>
        </w:trPr>
        <w:tc>
          <w:tcPr>
            <w:tcW w:w="2055" w:type="dxa"/>
            <w:tcBorders>
              <w:top w:val="single" w:sz="4" w:space="0" w:color="000001"/>
              <w:left w:val="single" w:sz="4" w:space="0" w:color="00000A"/>
              <w:bottom w:val="single" w:sz="4" w:space="0" w:color="000001"/>
              <w:right w:val="single" w:sz="4" w:space="0" w:color="000001"/>
            </w:tcBorders>
            <w:shd w:val="clear" w:color="auto" w:fill="auto"/>
            <w:tcMar>
              <w:left w:w="65" w:type="dxa"/>
            </w:tcMar>
            <w:vAlign w:val="center"/>
          </w:tcPr>
          <w:p w14:paraId="4AA0B87E" w14:textId="77777777" w:rsidR="00594136" w:rsidRDefault="00A82F44">
            <w:pPr>
              <w:snapToGrid w:val="0"/>
              <w:jc w:val="center"/>
              <w:rPr>
                <w:rFonts w:ascii="Arial" w:hAnsi="Arial"/>
                <w:sz w:val="20"/>
                <w:szCs w:val="22"/>
              </w:rPr>
            </w:pPr>
            <w:r>
              <w:rPr>
                <w:rFonts w:ascii="Arial" w:hAnsi="Arial"/>
                <w:sz w:val="20"/>
                <w:szCs w:val="22"/>
              </w:rPr>
              <w:t xml:space="preserve">Responsable </w:t>
            </w:r>
            <w:r>
              <w:rPr>
                <w:rFonts w:ascii="Arial" w:hAnsi="Arial"/>
                <w:sz w:val="20"/>
                <w:szCs w:val="22"/>
              </w:rPr>
              <w:br/>
              <w:t>de la rédaction</w:t>
            </w:r>
          </w:p>
        </w:tc>
        <w:tc>
          <w:tcPr>
            <w:tcW w:w="341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14:paraId="12D29437" w14:textId="77777777" w:rsidR="00594136" w:rsidRDefault="00A82F44">
            <w:pPr>
              <w:snapToGrid w:val="0"/>
              <w:jc w:val="center"/>
            </w:pPr>
            <w:r>
              <w:rPr>
                <w:rFonts w:ascii="Arial" w:hAnsi="Arial" w:cs="Arial"/>
                <w:sz w:val="20"/>
                <w:szCs w:val="22"/>
              </w:rPr>
              <w:t>Sébastien DI MERCURIO</w:t>
            </w:r>
            <w:r>
              <w:rPr>
                <w:rFonts w:ascii="Arial" w:hAnsi="Arial" w:cs="Arial"/>
                <w:i/>
                <w:sz w:val="20"/>
                <w:szCs w:val="22"/>
              </w:rPr>
              <w:br/>
              <w:t>IGE</w:t>
            </w:r>
          </w:p>
        </w:tc>
        <w:tc>
          <w:tcPr>
            <w:tcW w:w="2449"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14:paraId="338CBEAC" w14:textId="77777777" w:rsidR="00594136" w:rsidRDefault="00594136">
            <w:pPr>
              <w:snapToGrid w:val="0"/>
              <w:jc w:val="center"/>
              <w:rPr>
                <w:rFonts w:ascii="Arial" w:hAnsi="Arial"/>
                <w:sz w:val="20"/>
                <w:szCs w:val="22"/>
              </w:rPr>
            </w:pPr>
          </w:p>
        </w:tc>
        <w:tc>
          <w:tcPr>
            <w:tcW w:w="1330" w:type="dxa"/>
            <w:tcBorders>
              <w:top w:val="single" w:sz="4" w:space="0" w:color="000001"/>
              <w:left w:val="single" w:sz="4" w:space="0" w:color="000001"/>
              <w:bottom w:val="single" w:sz="4" w:space="0" w:color="000001"/>
              <w:right w:val="single" w:sz="4" w:space="0" w:color="00000A"/>
            </w:tcBorders>
            <w:shd w:val="clear" w:color="auto" w:fill="auto"/>
            <w:tcMar>
              <w:left w:w="65" w:type="dxa"/>
            </w:tcMar>
            <w:vAlign w:val="center"/>
          </w:tcPr>
          <w:p w14:paraId="397BAB45" w14:textId="77777777" w:rsidR="00594136" w:rsidRDefault="00A82F44">
            <w:pPr>
              <w:snapToGrid w:val="0"/>
              <w:jc w:val="center"/>
            </w:pPr>
            <w:r>
              <w:rPr>
                <w:rFonts w:ascii="Arial" w:hAnsi="Arial"/>
                <w:sz w:val="20"/>
                <w:szCs w:val="22"/>
              </w:rPr>
              <w:t>2017-10-23</w:t>
            </w:r>
          </w:p>
        </w:tc>
      </w:tr>
      <w:tr w:rsidR="00594136" w14:paraId="07F30425" w14:textId="77777777">
        <w:trPr>
          <w:cantSplit/>
          <w:trHeight w:val="874"/>
        </w:trPr>
        <w:tc>
          <w:tcPr>
            <w:tcW w:w="2055" w:type="dxa"/>
            <w:tcBorders>
              <w:top w:val="single" w:sz="4" w:space="0" w:color="000001"/>
              <w:left w:val="single" w:sz="4" w:space="0" w:color="00000A"/>
              <w:bottom w:val="single" w:sz="4" w:space="0" w:color="00000A"/>
              <w:right w:val="single" w:sz="4" w:space="0" w:color="000001"/>
            </w:tcBorders>
            <w:shd w:val="clear" w:color="auto" w:fill="auto"/>
            <w:tcMar>
              <w:left w:w="65" w:type="dxa"/>
            </w:tcMar>
            <w:vAlign w:val="center"/>
          </w:tcPr>
          <w:p w14:paraId="66C9B7D3" w14:textId="77777777" w:rsidR="00594136" w:rsidRDefault="00A82F44">
            <w:pPr>
              <w:snapToGrid w:val="0"/>
              <w:jc w:val="center"/>
              <w:rPr>
                <w:rFonts w:ascii="Arial" w:hAnsi="Arial"/>
                <w:sz w:val="20"/>
                <w:szCs w:val="22"/>
              </w:rPr>
            </w:pPr>
            <w:r>
              <w:rPr>
                <w:rFonts w:ascii="Arial" w:hAnsi="Arial"/>
                <w:sz w:val="20"/>
                <w:szCs w:val="22"/>
              </w:rPr>
              <w:t>Approbateur</w:t>
            </w:r>
          </w:p>
        </w:tc>
        <w:tc>
          <w:tcPr>
            <w:tcW w:w="3415" w:type="dxa"/>
            <w:tcBorders>
              <w:top w:val="single" w:sz="4" w:space="0" w:color="000001"/>
              <w:left w:val="single" w:sz="4" w:space="0" w:color="000001"/>
              <w:bottom w:val="single" w:sz="4" w:space="0" w:color="00000A"/>
              <w:right w:val="single" w:sz="4" w:space="0" w:color="000001"/>
            </w:tcBorders>
            <w:shd w:val="clear" w:color="auto" w:fill="auto"/>
            <w:tcMar>
              <w:left w:w="65" w:type="dxa"/>
            </w:tcMar>
            <w:vAlign w:val="center"/>
          </w:tcPr>
          <w:p w14:paraId="639E009A" w14:textId="77777777" w:rsidR="00594136" w:rsidRDefault="00A82F44">
            <w:pPr>
              <w:snapToGrid w:val="0"/>
              <w:jc w:val="center"/>
            </w:pPr>
            <w:r>
              <w:rPr>
                <w:rFonts w:ascii="Arial" w:hAnsi="Arial" w:cs="Arial"/>
                <w:sz w:val="20"/>
                <w:szCs w:val="22"/>
              </w:rPr>
              <w:t>Thierry MONTEIL</w:t>
            </w:r>
          </w:p>
          <w:p w14:paraId="3F8A03D0" w14:textId="77777777" w:rsidR="00594136" w:rsidRDefault="00A82F44">
            <w:pPr>
              <w:snapToGrid w:val="0"/>
              <w:jc w:val="center"/>
            </w:pPr>
            <w:r>
              <w:rPr>
                <w:rFonts w:ascii="Arial" w:hAnsi="Arial" w:cs="Arial"/>
                <w:i/>
                <w:iCs/>
                <w:sz w:val="20"/>
                <w:szCs w:val="22"/>
              </w:rPr>
              <w:t>Professeur</w:t>
            </w:r>
          </w:p>
        </w:tc>
        <w:tc>
          <w:tcPr>
            <w:tcW w:w="2449" w:type="dxa"/>
            <w:tcBorders>
              <w:top w:val="single" w:sz="4" w:space="0" w:color="000001"/>
              <w:left w:val="single" w:sz="4" w:space="0" w:color="000001"/>
              <w:bottom w:val="single" w:sz="4" w:space="0" w:color="00000A"/>
              <w:right w:val="single" w:sz="4" w:space="0" w:color="000001"/>
            </w:tcBorders>
            <w:shd w:val="clear" w:color="auto" w:fill="auto"/>
            <w:tcMar>
              <w:left w:w="65" w:type="dxa"/>
            </w:tcMar>
            <w:vAlign w:val="center"/>
          </w:tcPr>
          <w:p w14:paraId="2CC123AC" w14:textId="77777777" w:rsidR="00594136" w:rsidRDefault="00594136">
            <w:pPr>
              <w:snapToGrid w:val="0"/>
              <w:jc w:val="center"/>
              <w:rPr>
                <w:rFonts w:ascii="Arial" w:hAnsi="Arial"/>
                <w:sz w:val="20"/>
                <w:szCs w:val="22"/>
              </w:rPr>
            </w:pPr>
          </w:p>
        </w:tc>
        <w:tc>
          <w:tcPr>
            <w:tcW w:w="1330" w:type="dxa"/>
            <w:tcBorders>
              <w:top w:val="single" w:sz="4" w:space="0" w:color="000001"/>
              <w:left w:val="single" w:sz="4" w:space="0" w:color="000001"/>
              <w:bottom w:val="single" w:sz="4" w:space="0" w:color="00000A"/>
              <w:right w:val="single" w:sz="4" w:space="0" w:color="00000A"/>
            </w:tcBorders>
            <w:shd w:val="clear" w:color="auto" w:fill="auto"/>
            <w:tcMar>
              <w:left w:w="65" w:type="dxa"/>
            </w:tcMar>
            <w:vAlign w:val="center"/>
          </w:tcPr>
          <w:p w14:paraId="0882408D" w14:textId="77777777" w:rsidR="00594136" w:rsidRDefault="00A82F44">
            <w:pPr>
              <w:snapToGrid w:val="0"/>
              <w:jc w:val="center"/>
            </w:pPr>
            <w:r>
              <w:rPr>
                <w:rFonts w:ascii="Arial" w:hAnsi="Arial"/>
                <w:sz w:val="20"/>
                <w:szCs w:val="22"/>
              </w:rPr>
              <w:t>2017-10-23</w:t>
            </w:r>
          </w:p>
        </w:tc>
      </w:tr>
    </w:tbl>
    <w:p w14:paraId="10F2A549" w14:textId="77777777" w:rsidR="00594136" w:rsidRDefault="00594136"/>
    <w:tbl>
      <w:tblPr>
        <w:tblpPr w:leftFromText="141" w:rightFromText="141" w:vertAnchor="text" w:horzAnchor="margin" w:tblpY="72"/>
        <w:tblW w:w="9217" w:type="dxa"/>
        <w:tblBorders>
          <w:top w:val="single" w:sz="4" w:space="0" w:color="000001"/>
          <w:left w:val="single" w:sz="4" w:space="0" w:color="000001"/>
          <w:bottom w:val="single" w:sz="4" w:space="0" w:color="00000A"/>
          <w:insideH w:val="single" w:sz="4" w:space="0" w:color="00000A"/>
        </w:tblBorders>
        <w:tblCellMar>
          <w:left w:w="66" w:type="dxa"/>
          <w:right w:w="71" w:type="dxa"/>
        </w:tblCellMar>
        <w:tblLook w:val="0000" w:firstRow="0" w:lastRow="0" w:firstColumn="0" w:lastColumn="0" w:noHBand="0" w:noVBand="0"/>
      </w:tblPr>
      <w:tblGrid>
        <w:gridCol w:w="1014"/>
        <w:gridCol w:w="1561"/>
        <w:gridCol w:w="2108"/>
        <w:gridCol w:w="4534"/>
      </w:tblGrid>
      <w:tr w:rsidR="00594136" w14:paraId="1776A70F" w14:textId="77777777">
        <w:trPr>
          <w:cantSplit/>
          <w:trHeight w:val="496"/>
        </w:trPr>
        <w:tc>
          <w:tcPr>
            <w:tcW w:w="1013" w:type="dxa"/>
            <w:tcBorders>
              <w:top w:val="single" w:sz="4" w:space="0" w:color="000001"/>
              <w:left w:val="single" w:sz="4" w:space="0" w:color="000001"/>
              <w:bottom w:val="single" w:sz="4" w:space="0" w:color="00000A"/>
            </w:tcBorders>
            <w:shd w:val="clear" w:color="auto" w:fill="auto"/>
            <w:tcMar>
              <w:left w:w="66" w:type="dxa"/>
            </w:tcMar>
            <w:vAlign w:val="center"/>
          </w:tcPr>
          <w:p w14:paraId="47BB8A95" w14:textId="77777777" w:rsidR="00594136" w:rsidRDefault="00A82F44">
            <w:pPr>
              <w:snapToGrid w:val="0"/>
              <w:jc w:val="center"/>
              <w:rPr>
                <w:rFonts w:ascii="Arial" w:hAnsi="Arial"/>
                <w:b/>
                <w:sz w:val="20"/>
                <w:szCs w:val="20"/>
              </w:rPr>
            </w:pPr>
            <w:r>
              <w:rPr>
                <w:rFonts w:ascii="Arial" w:hAnsi="Arial"/>
                <w:b/>
                <w:sz w:val="20"/>
                <w:szCs w:val="20"/>
              </w:rPr>
              <w:t>Version</w:t>
            </w:r>
          </w:p>
        </w:tc>
        <w:tc>
          <w:tcPr>
            <w:tcW w:w="1561" w:type="dxa"/>
            <w:tcBorders>
              <w:top w:val="single" w:sz="4" w:space="0" w:color="000001"/>
              <w:left w:val="single" w:sz="4" w:space="0" w:color="000001"/>
              <w:bottom w:val="single" w:sz="4" w:space="0" w:color="00000A"/>
            </w:tcBorders>
            <w:shd w:val="clear" w:color="auto" w:fill="auto"/>
            <w:tcMar>
              <w:left w:w="66" w:type="dxa"/>
            </w:tcMar>
            <w:vAlign w:val="center"/>
          </w:tcPr>
          <w:p w14:paraId="00C03E4A" w14:textId="77777777" w:rsidR="00594136" w:rsidRDefault="00A82F44">
            <w:pPr>
              <w:snapToGrid w:val="0"/>
              <w:jc w:val="center"/>
              <w:rPr>
                <w:rFonts w:ascii="Arial" w:hAnsi="Arial"/>
                <w:b/>
                <w:sz w:val="20"/>
                <w:szCs w:val="20"/>
              </w:rPr>
            </w:pPr>
            <w:r>
              <w:rPr>
                <w:rFonts w:ascii="Arial" w:hAnsi="Arial"/>
                <w:b/>
                <w:sz w:val="20"/>
                <w:szCs w:val="20"/>
              </w:rPr>
              <w:t>Date</w:t>
            </w:r>
          </w:p>
        </w:tc>
        <w:tc>
          <w:tcPr>
            <w:tcW w:w="2108" w:type="dxa"/>
            <w:tcBorders>
              <w:top w:val="single" w:sz="4" w:space="0" w:color="000001"/>
              <w:left w:val="single" w:sz="4" w:space="0" w:color="000001"/>
              <w:bottom w:val="single" w:sz="4" w:space="0" w:color="00000A"/>
            </w:tcBorders>
            <w:shd w:val="clear" w:color="auto" w:fill="auto"/>
            <w:tcMar>
              <w:left w:w="66" w:type="dxa"/>
            </w:tcMar>
            <w:vAlign w:val="center"/>
          </w:tcPr>
          <w:p w14:paraId="6A224D49" w14:textId="77777777" w:rsidR="00594136" w:rsidRDefault="00A82F44">
            <w:pPr>
              <w:snapToGrid w:val="0"/>
              <w:jc w:val="center"/>
              <w:rPr>
                <w:rFonts w:ascii="Arial" w:hAnsi="Arial"/>
                <w:b/>
                <w:sz w:val="20"/>
                <w:szCs w:val="20"/>
              </w:rPr>
            </w:pPr>
            <w:r>
              <w:rPr>
                <w:rFonts w:ascii="Arial" w:hAnsi="Arial"/>
                <w:b/>
                <w:sz w:val="20"/>
                <w:szCs w:val="20"/>
              </w:rPr>
              <w:t>Pages modifiées</w:t>
            </w:r>
          </w:p>
        </w:tc>
        <w:tc>
          <w:tcPr>
            <w:tcW w:w="4534" w:type="dxa"/>
            <w:tcBorders>
              <w:top w:val="single" w:sz="4" w:space="0" w:color="000001"/>
              <w:left w:val="single" w:sz="4" w:space="0" w:color="000001"/>
              <w:bottom w:val="single" w:sz="4" w:space="0" w:color="00000A"/>
              <w:right w:val="single" w:sz="4" w:space="0" w:color="000001"/>
            </w:tcBorders>
            <w:shd w:val="clear" w:color="auto" w:fill="auto"/>
            <w:tcMar>
              <w:left w:w="66" w:type="dxa"/>
            </w:tcMar>
            <w:vAlign w:val="center"/>
          </w:tcPr>
          <w:p w14:paraId="40FBD066" w14:textId="77777777" w:rsidR="00594136" w:rsidRDefault="00A82F44">
            <w:pPr>
              <w:snapToGrid w:val="0"/>
              <w:jc w:val="center"/>
              <w:rPr>
                <w:rFonts w:ascii="Arial" w:hAnsi="Arial"/>
                <w:sz w:val="20"/>
                <w:szCs w:val="20"/>
              </w:rPr>
            </w:pPr>
            <w:r>
              <w:rPr>
                <w:rFonts w:ascii="Arial" w:hAnsi="Arial"/>
                <w:b/>
                <w:sz w:val="20"/>
                <w:szCs w:val="20"/>
              </w:rPr>
              <w:t>Observations</w:t>
            </w:r>
          </w:p>
        </w:tc>
      </w:tr>
      <w:tr w:rsidR="00594136" w14:paraId="4F2873CA" w14:textId="77777777" w:rsidTr="004509D0">
        <w:trPr>
          <w:cantSplit/>
          <w:trHeight w:val="289"/>
        </w:trPr>
        <w:tc>
          <w:tcPr>
            <w:tcW w:w="1013" w:type="dxa"/>
            <w:tcBorders>
              <w:top w:val="single" w:sz="4" w:space="0" w:color="00000A"/>
              <w:left w:val="single" w:sz="4" w:space="0" w:color="00000A"/>
              <w:bottom w:val="single" w:sz="4" w:space="0" w:color="00000A"/>
            </w:tcBorders>
            <w:shd w:val="clear" w:color="auto" w:fill="auto"/>
            <w:tcMar>
              <w:left w:w="66" w:type="dxa"/>
            </w:tcMar>
            <w:vAlign w:val="center"/>
          </w:tcPr>
          <w:p w14:paraId="3DF3A14C" w14:textId="77777777" w:rsidR="00594136" w:rsidRDefault="00A82F44">
            <w:pPr>
              <w:snapToGrid w:val="0"/>
              <w:spacing w:after="96"/>
              <w:jc w:val="center"/>
              <w:rPr>
                <w:rFonts w:ascii="Arial" w:hAnsi="Arial"/>
                <w:sz w:val="20"/>
                <w:szCs w:val="20"/>
              </w:rPr>
            </w:pPr>
            <w:r>
              <w:rPr>
                <w:rFonts w:ascii="Arial" w:hAnsi="Arial"/>
                <w:sz w:val="20"/>
                <w:szCs w:val="20"/>
              </w:rPr>
              <w:t>01</w:t>
            </w:r>
          </w:p>
        </w:tc>
        <w:tc>
          <w:tcPr>
            <w:tcW w:w="1561" w:type="dxa"/>
            <w:tcBorders>
              <w:top w:val="single" w:sz="4" w:space="0" w:color="00000A"/>
              <w:left w:val="single" w:sz="4" w:space="0" w:color="000001"/>
              <w:bottom w:val="single" w:sz="4" w:space="0" w:color="00000A"/>
            </w:tcBorders>
            <w:shd w:val="clear" w:color="auto" w:fill="auto"/>
            <w:tcMar>
              <w:left w:w="66" w:type="dxa"/>
            </w:tcMar>
            <w:vAlign w:val="center"/>
          </w:tcPr>
          <w:p w14:paraId="467FB8F3" w14:textId="77777777" w:rsidR="00594136" w:rsidRDefault="00A82F44">
            <w:pPr>
              <w:snapToGrid w:val="0"/>
              <w:spacing w:after="96"/>
              <w:jc w:val="center"/>
            </w:pPr>
            <w:r>
              <w:rPr>
                <w:rFonts w:ascii="Arial" w:hAnsi="Arial" w:cs="Arial"/>
                <w:sz w:val="20"/>
                <w:szCs w:val="20"/>
              </w:rPr>
              <w:t>2017-10-23</w:t>
            </w:r>
          </w:p>
        </w:tc>
        <w:tc>
          <w:tcPr>
            <w:tcW w:w="2108" w:type="dxa"/>
            <w:tcBorders>
              <w:top w:val="single" w:sz="4" w:space="0" w:color="00000A"/>
              <w:left w:val="single" w:sz="4" w:space="0" w:color="000001"/>
              <w:bottom w:val="single" w:sz="4" w:space="0" w:color="00000A"/>
            </w:tcBorders>
            <w:shd w:val="clear" w:color="auto" w:fill="auto"/>
            <w:tcMar>
              <w:left w:w="66" w:type="dxa"/>
            </w:tcMar>
            <w:vAlign w:val="center"/>
          </w:tcPr>
          <w:p w14:paraId="2CE7220A" w14:textId="77777777" w:rsidR="00594136" w:rsidRDefault="00A82F44">
            <w:pPr>
              <w:snapToGrid w:val="0"/>
              <w:spacing w:after="96"/>
              <w:ind w:left="142"/>
              <w:jc w:val="center"/>
              <w:rPr>
                <w:rFonts w:ascii="Arial" w:hAnsi="Arial"/>
                <w:sz w:val="20"/>
                <w:szCs w:val="20"/>
              </w:rPr>
            </w:pPr>
            <w:r>
              <w:rPr>
                <w:rFonts w:ascii="Arial" w:hAnsi="Arial"/>
                <w:sz w:val="20"/>
                <w:szCs w:val="20"/>
              </w:rPr>
              <w:t>-</w:t>
            </w:r>
          </w:p>
        </w:tc>
        <w:tc>
          <w:tcPr>
            <w:tcW w:w="4534" w:type="dxa"/>
            <w:tcBorders>
              <w:top w:val="single" w:sz="4" w:space="0" w:color="00000A"/>
              <w:left w:val="single" w:sz="4" w:space="0" w:color="000001"/>
              <w:bottom w:val="single" w:sz="4" w:space="0" w:color="00000A"/>
              <w:right w:val="single" w:sz="4" w:space="0" w:color="00000A"/>
            </w:tcBorders>
            <w:shd w:val="clear" w:color="auto" w:fill="auto"/>
            <w:tcMar>
              <w:left w:w="66" w:type="dxa"/>
            </w:tcMar>
            <w:vAlign w:val="center"/>
          </w:tcPr>
          <w:p w14:paraId="3A11925B" w14:textId="77777777" w:rsidR="00594136" w:rsidRDefault="00A82F44">
            <w:pPr>
              <w:snapToGrid w:val="0"/>
              <w:spacing w:after="96"/>
              <w:ind w:left="142"/>
              <w:jc w:val="center"/>
              <w:rPr>
                <w:rFonts w:ascii="Arial" w:hAnsi="Arial"/>
                <w:sz w:val="20"/>
                <w:szCs w:val="20"/>
              </w:rPr>
            </w:pPr>
            <w:r>
              <w:rPr>
                <w:rFonts w:ascii="Arial" w:hAnsi="Arial"/>
                <w:sz w:val="20"/>
                <w:szCs w:val="20"/>
              </w:rPr>
              <w:t>Première édition</w:t>
            </w:r>
          </w:p>
        </w:tc>
      </w:tr>
      <w:tr w:rsidR="004509D0" w14:paraId="61691ACA" w14:textId="77777777">
        <w:trPr>
          <w:cantSplit/>
          <w:trHeight w:val="289"/>
        </w:trPr>
        <w:tc>
          <w:tcPr>
            <w:tcW w:w="1013" w:type="dxa"/>
            <w:tcBorders>
              <w:top w:val="single" w:sz="4" w:space="0" w:color="00000A"/>
              <w:left w:val="single" w:sz="4" w:space="0" w:color="00000A"/>
              <w:bottom w:val="single" w:sz="4" w:space="0" w:color="000001"/>
            </w:tcBorders>
            <w:shd w:val="clear" w:color="auto" w:fill="auto"/>
            <w:tcMar>
              <w:left w:w="66" w:type="dxa"/>
            </w:tcMar>
            <w:vAlign w:val="center"/>
          </w:tcPr>
          <w:p w14:paraId="5DEEF834" w14:textId="77777777" w:rsidR="004509D0" w:rsidRDefault="004509D0">
            <w:pPr>
              <w:snapToGrid w:val="0"/>
              <w:spacing w:after="96"/>
              <w:jc w:val="center"/>
              <w:rPr>
                <w:rFonts w:ascii="Arial" w:hAnsi="Arial"/>
                <w:sz w:val="20"/>
                <w:szCs w:val="20"/>
              </w:rPr>
            </w:pPr>
            <w:ins w:id="0" w:author="T. Monteil" w:date="2017-10-23T12:49:00Z">
              <w:r>
                <w:rPr>
                  <w:rFonts w:ascii="Arial" w:hAnsi="Arial"/>
                  <w:sz w:val="20"/>
                  <w:szCs w:val="20"/>
                </w:rPr>
                <w:t>2</w:t>
              </w:r>
            </w:ins>
          </w:p>
        </w:tc>
        <w:tc>
          <w:tcPr>
            <w:tcW w:w="1561" w:type="dxa"/>
            <w:tcBorders>
              <w:top w:val="single" w:sz="4" w:space="0" w:color="00000A"/>
              <w:left w:val="single" w:sz="4" w:space="0" w:color="000001"/>
              <w:bottom w:val="single" w:sz="4" w:space="0" w:color="000001"/>
            </w:tcBorders>
            <w:shd w:val="clear" w:color="auto" w:fill="auto"/>
            <w:tcMar>
              <w:left w:w="66" w:type="dxa"/>
            </w:tcMar>
            <w:vAlign w:val="center"/>
          </w:tcPr>
          <w:p w14:paraId="33B4CB57" w14:textId="77777777" w:rsidR="004509D0" w:rsidRDefault="004509D0">
            <w:pPr>
              <w:snapToGrid w:val="0"/>
              <w:spacing w:after="96"/>
              <w:jc w:val="center"/>
              <w:rPr>
                <w:rFonts w:ascii="Arial" w:hAnsi="Arial" w:cs="Arial"/>
                <w:sz w:val="20"/>
                <w:szCs w:val="20"/>
              </w:rPr>
            </w:pPr>
            <w:ins w:id="1" w:author="T. Monteil" w:date="2017-10-23T12:49:00Z">
              <w:r>
                <w:rPr>
                  <w:rFonts w:ascii="Arial" w:hAnsi="Arial" w:cs="Arial"/>
                  <w:sz w:val="20"/>
                  <w:szCs w:val="20"/>
                </w:rPr>
                <w:t>2017_10_23</w:t>
              </w:r>
            </w:ins>
          </w:p>
        </w:tc>
        <w:tc>
          <w:tcPr>
            <w:tcW w:w="2108" w:type="dxa"/>
            <w:tcBorders>
              <w:top w:val="single" w:sz="4" w:space="0" w:color="00000A"/>
              <w:left w:val="single" w:sz="4" w:space="0" w:color="000001"/>
              <w:bottom w:val="single" w:sz="4" w:space="0" w:color="000001"/>
            </w:tcBorders>
            <w:shd w:val="clear" w:color="auto" w:fill="auto"/>
            <w:tcMar>
              <w:left w:w="66" w:type="dxa"/>
            </w:tcMar>
            <w:vAlign w:val="center"/>
          </w:tcPr>
          <w:p w14:paraId="39E9AA63" w14:textId="77777777" w:rsidR="004509D0" w:rsidRDefault="004509D0">
            <w:pPr>
              <w:snapToGrid w:val="0"/>
              <w:spacing w:after="96"/>
              <w:ind w:left="142"/>
              <w:jc w:val="center"/>
              <w:rPr>
                <w:rFonts w:ascii="Arial" w:hAnsi="Arial"/>
                <w:sz w:val="20"/>
                <w:szCs w:val="20"/>
              </w:rPr>
            </w:pPr>
          </w:p>
        </w:tc>
        <w:tc>
          <w:tcPr>
            <w:tcW w:w="4534" w:type="dxa"/>
            <w:tcBorders>
              <w:top w:val="single" w:sz="4" w:space="0" w:color="00000A"/>
              <w:left w:val="single" w:sz="4" w:space="0" w:color="000001"/>
              <w:bottom w:val="single" w:sz="4" w:space="0" w:color="000001"/>
              <w:right w:val="single" w:sz="4" w:space="0" w:color="00000A"/>
            </w:tcBorders>
            <w:shd w:val="clear" w:color="auto" w:fill="auto"/>
            <w:tcMar>
              <w:left w:w="66" w:type="dxa"/>
            </w:tcMar>
            <w:vAlign w:val="center"/>
          </w:tcPr>
          <w:p w14:paraId="543A7360" w14:textId="77777777" w:rsidR="004509D0" w:rsidRDefault="004509D0">
            <w:pPr>
              <w:snapToGrid w:val="0"/>
              <w:spacing w:after="96"/>
              <w:ind w:left="142"/>
              <w:jc w:val="center"/>
              <w:rPr>
                <w:rFonts w:ascii="Arial" w:hAnsi="Arial"/>
                <w:sz w:val="20"/>
                <w:szCs w:val="20"/>
              </w:rPr>
            </w:pPr>
            <w:ins w:id="2" w:author="T. Monteil" w:date="2017-10-23T12:49:00Z">
              <w:r>
                <w:rPr>
                  <w:rFonts w:ascii="Arial" w:hAnsi="Arial"/>
                  <w:sz w:val="20"/>
                  <w:szCs w:val="20"/>
                </w:rPr>
                <w:t>Relecture T. Monteil</w:t>
              </w:r>
            </w:ins>
          </w:p>
        </w:tc>
      </w:tr>
    </w:tbl>
    <w:p w14:paraId="1835AD53" w14:textId="77777777" w:rsidR="00594136" w:rsidRDefault="00594136">
      <w:pPr>
        <w:spacing w:after="60"/>
        <w:jc w:val="center"/>
        <w:rPr>
          <w:rFonts w:ascii="Arial" w:hAnsi="Arial"/>
          <w:b/>
          <w:sz w:val="32"/>
          <w:u w:val="single"/>
        </w:rPr>
      </w:pPr>
    </w:p>
    <w:p w14:paraId="5E46F8E1" w14:textId="77777777" w:rsidR="00594136" w:rsidRDefault="00A82F44">
      <w:pPr>
        <w:spacing w:after="60"/>
        <w:jc w:val="center"/>
        <w:rPr>
          <w:rFonts w:ascii="Arial" w:hAnsi="Arial"/>
          <w:b/>
          <w:sz w:val="32"/>
          <w:u w:val="single"/>
        </w:rPr>
      </w:pPr>
      <w:r>
        <w:rPr>
          <w:rFonts w:ascii="Arial" w:hAnsi="Arial"/>
          <w:b/>
          <w:sz w:val="32"/>
          <w:u w:val="single"/>
        </w:rPr>
        <w:t xml:space="preserve">SOMMAIRE </w:t>
      </w:r>
    </w:p>
    <w:p w14:paraId="63C6C4A0" w14:textId="77777777" w:rsidR="00594136" w:rsidRDefault="00A82F44">
      <w:pPr>
        <w:spacing w:after="60"/>
        <w:jc w:val="center"/>
        <w:rPr>
          <w:rFonts w:ascii="Arial" w:hAnsi="Arial"/>
          <w:b/>
          <w:i/>
          <w:color w:val="FF0000"/>
          <w:sz w:val="20"/>
          <w:u w:val="single"/>
        </w:rPr>
      </w:pPr>
      <w:r>
        <w:rPr>
          <w:rFonts w:ascii="Arial" w:hAnsi="Arial"/>
          <w:b/>
          <w:i/>
          <w:color w:val="FF0000"/>
          <w:sz w:val="20"/>
          <w:u w:val="single"/>
        </w:rPr>
        <w:t xml:space="preserve">(S’incrémente automatiquement à partir des titres du document : </w:t>
      </w:r>
    </w:p>
    <w:p w14:paraId="5B7215C0" w14:textId="77777777" w:rsidR="00594136" w:rsidRDefault="00A82F44">
      <w:pPr>
        <w:spacing w:after="60"/>
        <w:jc w:val="center"/>
      </w:pPr>
      <w:r>
        <w:rPr>
          <w:rFonts w:ascii="Arial" w:hAnsi="Arial"/>
          <w:b/>
          <w:i/>
          <w:color w:val="FF0000"/>
          <w:sz w:val="20"/>
          <w:u w:val="single"/>
        </w:rPr>
        <w:t>saisir le texte à partir de la page 2)</w:t>
      </w:r>
    </w:p>
    <w:p w14:paraId="42B9489B" w14:textId="77777777" w:rsidR="00594136" w:rsidRDefault="00A82F44">
      <w:pPr>
        <w:pStyle w:val="TM1"/>
        <w:tabs>
          <w:tab w:val="right" w:leader="dot" w:pos="9070"/>
        </w:tabs>
      </w:pPr>
      <w:r>
        <w:fldChar w:fldCharType="begin"/>
      </w:r>
      <w:r>
        <w:instrText>TOC \z \o "1-3" \u \h</w:instrText>
      </w:r>
      <w:r>
        <w:fldChar w:fldCharType="separate"/>
      </w:r>
      <w:hyperlink w:anchor="__RefHeading___Toc774_999567251">
        <w:r>
          <w:rPr>
            <w:webHidden/>
          </w:rPr>
          <w:t>1.Objet et domaine d'application</w:t>
        </w:r>
        <w:r>
          <w:rPr>
            <w:webHidden/>
          </w:rPr>
          <w:tab/>
          <w:t>2</w:t>
        </w:r>
      </w:hyperlink>
    </w:p>
    <w:p w14:paraId="592344B0" w14:textId="77777777" w:rsidR="00594136" w:rsidRDefault="00A82F44">
      <w:pPr>
        <w:pStyle w:val="TM2"/>
        <w:tabs>
          <w:tab w:val="right" w:leader="dot" w:pos="9070"/>
        </w:tabs>
      </w:pPr>
      <w:hyperlink w:anchor="__RefHeading___Toc776_999567251">
        <w:r>
          <w:rPr>
            <w:webHidden/>
          </w:rPr>
          <w:t>1.1.</w:t>
        </w:r>
        <w:r>
          <w:rPr>
            <w:i w:val="0"/>
          </w:rPr>
          <w:t>Objet de la procédure</w:t>
        </w:r>
        <w:r>
          <w:tab/>
          <w:t>2</w:t>
        </w:r>
      </w:hyperlink>
    </w:p>
    <w:p w14:paraId="390F00BC" w14:textId="77777777" w:rsidR="00594136" w:rsidRDefault="00A82F44">
      <w:pPr>
        <w:pStyle w:val="TM2"/>
        <w:tabs>
          <w:tab w:val="right" w:leader="dot" w:pos="9070"/>
        </w:tabs>
      </w:pPr>
      <w:hyperlink w:anchor="__RefHeading___Toc780_999567251">
        <w:r>
          <w:rPr>
            <w:webHidden/>
          </w:rPr>
          <w:t>1.2.Responsabilités</w:t>
        </w:r>
        <w:r>
          <w:rPr>
            <w:webHidden/>
          </w:rPr>
          <w:tab/>
          <w:t>2</w:t>
        </w:r>
      </w:hyperlink>
    </w:p>
    <w:p w14:paraId="0F9BFC40" w14:textId="77777777" w:rsidR="00594136" w:rsidRDefault="00A82F44">
      <w:pPr>
        <w:pStyle w:val="TM1"/>
        <w:tabs>
          <w:tab w:val="right" w:leader="dot" w:pos="9070"/>
        </w:tabs>
      </w:pPr>
      <w:hyperlink w:anchor="__RefHeading___Toc782_999567251">
        <w:r>
          <w:rPr>
            <w:webHidden/>
          </w:rPr>
          <w:t>2.Documents de référence</w:t>
        </w:r>
        <w:r>
          <w:rPr>
            <w:webHidden/>
          </w:rPr>
          <w:tab/>
          <w:t>2</w:t>
        </w:r>
      </w:hyperlink>
    </w:p>
    <w:p w14:paraId="6E28CF75" w14:textId="77777777" w:rsidR="00594136" w:rsidRDefault="00A82F44">
      <w:pPr>
        <w:pStyle w:val="TM1"/>
        <w:tabs>
          <w:tab w:val="right" w:leader="dot" w:pos="9070"/>
        </w:tabs>
      </w:pPr>
      <w:hyperlink w:anchor="__RefHeading___Toc1289_999567251">
        <w:r>
          <w:rPr>
            <w:webHidden/>
          </w:rPr>
          <w:t>3.Architecture et glossaire</w:t>
        </w:r>
        <w:r>
          <w:rPr>
            <w:webHidden/>
          </w:rPr>
          <w:tab/>
          <w:t>2</w:t>
        </w:r>
      </w:hyperlink>
    </w:p>
    <w:p w14:paraId="2EAB9BCA" w14:textId="77777777" w:rsidR="00594136" w:rsidRDefault="00A82F44">
      <w:pPr>
        <w:pStyle w:val="TM2"/>
        <w:tabs>
          <w:tab w:val="right" w:leader="dot" w:pos="9070"/>
        </w:tabs>
      </w:pPr>
      <w:hyperlink w:anchor="__RefHeading___Toc1291_999567251">
        <w:r>
          <w:rPr>
            <w:webHidden/>
          </w:rPr>
          <w:t>1.1.Architecture</w:t>
        </w:r>
        <w:r>
          <w:rPr>
            <w:webHidden/>
          </w:rPr>
          <w:tab/>
          <w:t>2</w:t>
        </w:r>
      </w:hyperlink>
    </w:p>
    <w:p w14:paraId="08845799" w14:textId="77777777" w:rsidR="00594136" w:rsidRDefault="00A82F44">
      <w:pPr>
        <w:pStyle w:val="TM2"/>
        <w:tabs>
          <w:tab w:val="right" w:leader="dot" w:pos="9070"/>
        </w:tabs>
      </w:pPr>
      <w:hyperlink w:anchor="__RefHeading___Toc1293_999567251">
        <w:r>
          <w:rPr>
            <w:webHidden/>
          </w:rPr>
          <w:t>1.2.Glossaire</w:t>
        </w:r>
        <w:r>
          <w:rPr>
            <w:webHidden/>
          </w:rPr>
          <w:tab/>
          <w:t>3</w:t>
        </w:r>
      </w:hyperlink>
    </w:p>
    <w:p w14:paraId="5821396F" w14:textId="77777777" w:rsidR="00594136" w:rsidRDefault="00A82F44">
      <w:pPr>
        <w:pStyle w:val="TM1"/>
        <w:tabs>
          <w:tab w:val="right" w:leader="dot" w:pos="9070"/>
        </w:tabs>
      </w:pPr>
      <w:hyperlink w:anchor="__RefHeading___Toc784_999567251">
        <w:r>
          <w:rPr>
            <w:webHidden/>
          </w:rPr>
          <w:t>4.Description du service attendu</w:t>
        </w:r>
        <w:r>
          <w:rPr>
            <w:webHidden/>
          </w:rPr>
          <w:tab/>
          <w:t>4</w:t>
        </w:r>
      </w:hyperlink>
    </w:p>
    <w:p w14:paraId="0DA541A7" w14:textId="77777777" w:rsidR="00594136" w:rsidRDefault="00A82F44">
      <w:pPr>
        <w:pStyle w:val="TM2"/>
        <w:tabs>
          <w:tab w:val="right" w:leader="dot" w:pos="9070"/>
        </w:tabs>
      </w:pPr>
      <w:hyperlink w:anchor="__RefHeading___Toc786_999567251">
        <w:r>
          <w:rPr>
            <w:webHidden/>
          </w:rPr>
          <w:t>2.1.Serveur</w:t>
        </w:r>
        <w:r>
          <w:rPr>
            <w:webHidden/>
          </w:rPr>
          <w:tab/>
          <w:t>4</w:t>
        </w:r>
      </w:hyperlink>
    </w:p>
    <w:p w14:paraId="17D44D7B" w14:textId="77777777" w:rsidR="00594136" w:rsidRDefault="00A82F44">
      <w:pPr>
        <w:pStyle w:val="TM3"/>
        <w:tabs>
          <w:tab w:val="right" w:leader="dot" w:pos="9070"/>
        </w:tabs>
      </w:pPr>
      <w:hyperlink w:anchor="__RefHeading___Toc1325_999567251">
        <w:r>
          <w:rPr>
            <w:webHidden/>
          </w:rPr>
          <w:t>Req #1</w:t>
        </w:r>
        <w:r>
          <w:rPr>
            <w:webHidden/>
          </w:rPr>
          <w:tab/>
          <w:t>4</w:t>
        </w:r>
      </w:hyperlink>
    </w:p>
    <w:p w14:paraId="46AD28CC" w14:textId="77777777" w:rsidR="00594136" w:rsidRDefault="00A82F44">
      <w:pPr>
        <w:pStyle w:val="TM3"/>
        <w:tabs>
          <w:tab w:val="right" w:leader="dot" w:pos="9070"/>
        </w:tabs>
      </w:pPr>
      <w:hyperlink w:anchor="__RefHeading___Toc1327_999567251">
        <w:r>
          <w:rPr>
            <w:webHidden/>
          </w:rPr>
          <w:t>Req #2</w:t>
        </w:r>
        <w:r>
          <w:rPr>
            <w:webHidden/>
          </w:rPr>
          <w:tab/>
          <w:t>4</w:t>
        </w:r>
      </w:hyperlink>
    </w:p>
    <w:p w14:paraId="7C02EE07" w14:textId="77777777" w:rsidR="00594136" w:rsidRDefault="00A82F44">
      <w:pPr>
        <w:pStyle w:val="TM3"/>
        <w:tabs>
          <w:tab w:val="right" w:leader="dot" w:pos="9070"/>
        </w:tabs>
      </w:pPr>
      <w:hyperlink w:anchor="__RefHeading___Toc1329_999567251">
        <w:r>
          <w:rPr>
            <w:webHidden/>
          </w:rPr>
          <w:t>Req #3</w:t>
        </w:r>
        <w:r>
          <w:rPr>
            <w:webHidden/>
          </w:rPr>
          <w:tab/>
          <w:t>4</w:t>
        </w:r>
      </w:hyperlink>
    </w:p>
    <w:p w14:paraId="17726D2B" w14:textId="77777777" w:rsidR="00594136" w:rsidRDefault="00A82F44">
      <w:pPr>
        <w:pStyle w:val="TM3"/>
        <w:tabs>
          <w:tab w:val="right" w:leader="dot" w:pos="9070"/>
        </w:tabs>
      </w:pPr>
      <w:hyperlink w:anchor="__RefHeading___Toc1331_999567251">
        <w:r>
          <w:rPr>
            <w:webHidden/>
          </w:rPr>
          <w:t>Req #4</w:t>
        </w:r>
        <w:r>
          <w:rPr>
            <w:webHidden/>
          </w:rPr>
          <w:tab/>
          <w:t>4</w:t>
        </w:r>
      </w:hyperlink>
    </w:p>
    <w:p w14:paraId="1BD2D062" w14:textId="77777777" w:rsidR="00594136" w:rsidRDefault="00A82F44">
      <w:pPr>
        <w:pStyle w:val="TM3"/>
        <w:tabs>
          <w:tab w:val="right" w:leader="dot" w:pos="9070"/>
        </w:tabs>
      </w:pPr>
      <w:hyperlink w:anchor="__RefHeading___Toc1333_999567251">
        <w:r>
          <w:rPr>
            <w:webHidden/>
          </w:rPr>
          <w:t>Req #5</w:t>
        </w:r>
        <w:r>
          <w:rPr>
            <w:webHidden/>
          </w:rPr>
          <w:tab/>
          <w:t>4</w:t>
        </w:r>
      </w:hyperlink>
    </w:p>
    <w:p w14:paraId="0190F734" w14:textId="77777777" w:rsidR="00594136" w:rsidRDefault="00A82F44">
      <w:pPr>
        <w:pStyle w:val="TM3"/>
        <w:tabs>
          <w:tab w:val="right" w:leader="dot" w:pos="9070"/>
        </w:tabs>
      </w:pPr>
      <w:hyperlink w:anchor="__RefHeading___Toc1335_999567251">
        <w:r>
          <w:rPr>
            <w:webHidden/>
          </w:rPr>
          <w:t>Req #6</w:t>
        </w:r>
        <w:r>
          <w:rPr>
            <w:webHidden/>
          </w:rPr>
          <w:tab/>
          <w:t>4</w:t>
        </w:r>
      </w:hyperlink>
    </w:p>
    <w:p w14:paraId="316830D3" w14:textId="77777777" w:rsidR="00594136" w:rsidRDefault="00A82F44">
      <w:pPr>
        <w:pStyle w:val="TM2"/>
        <w:tabs>
          <w:tab w:val="right" w:leader="dot" w:pos="9070"/>
        </w:tabs>
      </w:pPr>
      <w:hyperlink w:anchor="__RefHeading___Toc1295_999567251">
        <w:r>
          <w:rPr>
            <w:webHidden/>
          </w:rPr>
          <w:t>2.2.</w:t>
        </w:r>
        <w:r>
          <w:rPr>
            <w:i w:val="0"/>
          </w:rPr>
          <w:t>Gateways LoRa</w:t>
        </w:r>
        <w:r>
          <w:tab/>
          <w:t>4</w:t>
        </w:r>
      </w:hyperlink>
    </w:p>
    <w:p w14:paraId="0525EB92" w14:textId="77777777" w:rsidR="00594136" w:rsidRDefault="00A82F44">
      <w:pPr>
        <w:pStyle w:val="TM3"/>
        <w:tabs>
          <w:tab w:val="right" w:leader="dot" w:pos="9070"/>
        </w:tabs>
      </w:pPr>
      <w:hyperlink w:anchor="__RefHeading___Toc1337_999567251">
        <w:r>
          <w:rPr>
            <w:webHidden/>
          </w:rPr>
          <w:t>Req #7</w:t>
        </w:r>
        <w:r>
          <w:rPr>
            <w:webHidden/>
          </w:rPr>
          <w:tab/>
          <w:t>4</w:t>
        </w:r>
      </w:hyperlink>
    </w:p>
    <w:p w14:paraId="1ACAE1A6" w14:textId="77777777" w:rsidR="00594136" w:rsidRDefault="00A82F44">
      <w:pPr>
        <w:pStyle w:val="TM2"/>
        <w:tabs>
          <w:tab w:val="right" w:leader="dot" w:pos="9070"/>
        </w:tabs>
      </w:pPr>
      <w:hyperlink w:anchor="__RefHeading___Toc1297_999567251">
        <w:r>
          <w:rPr>
            <w:webHidden/>
          </w:rPr>
          <w:t>2.3.Volumétrie</w:t>
        </w:r>
        <w:r>
          <w:rPr>
            <w:webHidden/>
          </w:rPr>
          <w:tab/>
          <w:t>5</w:t>
        </w:r>
      </w:hyperlink>
    </w:p>
    <w:p w14:paraId="743F4F77" w14:textId="77777777" w:rsidR="00594136" w:rsidRDefault="00A82F44">
      <w:pPr>
        <w:pStyle w:val="TM3"/>
        <w:tabs>
          <w:tab w:val="right" w:leader="dot" w:pos="9070"/>
        </w:tabs>
      </w:pPr>
      <w:hyperlink w:anchor="__RefHeading___Toc1339_999567251">
        <w:r>
          <w:rPr>
            <w:webHidden/>
          </w:rPr>
          <w:t>Req #8</w:t>
        </w:r>
        <w:r>
          <w:rPr>
            <w:webHidden/>
          </w:rPr>
          <w:tab/>
          <w:t>5</w:t>
        </w:r>
      </w:hyperlink>
    </w:p>
    <w:p w14:paraId="3BD88C98" w14:textId="77777777" w:rsidR="00594136" w:rsidRDefault="00A82F44">
      <w:pPr>
        <w:pStyle w:val="TM2"/>
        <w:tabs>
          <w:tab w:val="right" w:leader="dot" w:pos="9070"/>
        </w:tabs>
      </w:pPr>
      <w:hyperlink w:anchor="__RefHeading___Toc1299_999567251">
        <w:r>
          <w:rPr>
            <w:webHidden/>
          </w:rPr>
          <w:t>1.3.Documentation</w:t>
        </w:r>
        <w:r>
          <w:rPr>
            <w:webHidden/>
          </w:rPr>
          <w:tab/>
          <w:t>5</w:t>
        </w:r>
      </w:hyperlink>
    </w:p>
    <w:p w14:paraId="7D9664ED" w14:textId="77777777" w:rsidR="00594136" w:rsidRDefault="00A82F44">
      <w:pPr>
        <w:pStyle w:val="TM3"/>
        <w:tabs>
          <w:tab w:val="right" w:leader="dot" w:pos="9070"/>
        </w:tabs>
      </w:pPr>
      <w:hyperlink w:anchor="__RefHeading___Toc1341_999567251">
        <w:r>
          <w:rPr>
            <w:webHidden/>
          </w:rPr>
          <w:t>Req #9</w:t>
        </w:r>
        <w:r>
          <w:rPr>
            <w:webHidden/>
          </w:rPr>
          <w:tab/>
          <w:t>5</w:t>
        </w:r>
      </w:hyperlink>
    </w:p>
    <w:p w14:paraId="0DAAE3C4" w14:textId="77777777" w:rsidR="00594136" w:rsidRDefault="00A82F44">
      <w:pPr>
        <w:pStyle w:val="TM3"/>
        <w:tabs>
          <w:tab w:val="right" w:leader="dot" w:pos="9070"/>
        </w:tabs>
      </w:pPr>
      <w:hyperlink w:anchor="__RefHeading___Toc1343_999567251">
        <w:r>
          <w:rPr>
            <w:webHidden/>
          </w:rPr>
          <w:t>Req #10</w:t>
        </w:r>
        <w:r>
          <w:rPr>
            <w:webHidden/>
          </w:rPr>
          <w:tab/>
          <w:t>5</w:t>
        </w:r>
      </w:hyperlink>
      <w:r>
        <w:fldChar w:fldCharType="end"/>
      </w:r>
    </w:p>
    <w:p w14:paraId="6FF09FDB" w14:textId="77777777" w:rsidR="00594136" w:rsidRDefault="00A82F44">
      <w:pPr>
        <w:pStyle w:val="Titre1"/>
        <w:numPr>
          <w:ilvl w:val="0"/>
          <w:numId w:val="3"/>
        </w:numPr>
        <w:rPr>
          <w:bCs/>
        </w:rPr>
      </w:pPr>
      <w:bookmarkStart w:id="3" w:name="__RefHeading___Toc774_999567251"/>
      <w:bookmarkStart w:id="4" w:name="_Toc338408121"/>
      <w:bookmarkEnd w:id="3"/>
      <w:bookmarkEnd w:id="4"/>
      <w:r>
        <w:t>Objet et domaine d'application</w:t>
      </w:r>
    </w:p>
    <w:p w14:paraId="7D318399" w14:textId="77777777" w:rsidR="00594136" w:rsidRDefault="00A82F44">
      <w:pPr>
        <w:pStyle w:val="Titre2"/>
        <w:numPr>
          <w:ilvl w:val="1"/>
          <w:numId w:val="2"/>
        </w:numPr>
        <w:ind w:left="788" w:hanging="431"/>
        <w:rPr>
          <w:i w:val="0"/>
          <w:sz w:val="28"/>
        </w:rPr>
      </w:pPr>
      <w:bookmarkStart w:id="5" w:name="__RefHeading___Toc776_999567251"/>
      <w:bookmarkStart w:id="6" w:name="_Toc338408122"/>
      <w:bookmarkEnd w:id="5"/>
      <w:bookmarkEnd w:id="6"/>
      <w:r>
        <w:rPr>
          <w:i w:val="0"/>
          <w:sz w:val="28"/>
        </w:rPr>
        <w:t>O</w:t>
      </w:r>
      <w:r>
        <w:rPr>
          <w:i w:val="0"/>
          <w:sz w:val="28"/>
        </w:rPr>
        <w:t>bjet de la procédure</w:t>
      </w:r>
    </w:p>
    <w:p w14:paraId="6F928C46" w14:textId="77777777" w:rsidR="00594136" w:rsidRDefault="00A82F44">
      <w:pPr>
        <w:jc w:val="both"/>
      </w:pPr>
      <w:r>
        <w:t xml:space="preserve">Ce projet a pour objectif de déployer, sur le campus de l’INSA de Toulouse et d’établissements partenaires des antennes LoRa, nommées par la suite gateways LoRa. A terme, de telles gateways pourront même être déployées </w:t>
      </w:r>
      <w:ins w:id="7" w:author="T. Monteil" w:date="2017-10-23T12:50:00Z">
        <w:r w:rsidR="004509D0">
          <w:t>à l</w:t>
        </w:r>
        <w:r w:rsidR="004509D0">
          <w:rPr>
            <w:rFonts w:ascii="Helvetica" w:eastAsia="Helvetica" w:hAnsi="Helvetica" w:cs="Helvetica"/>
          </w:rPr>
          <w:t>’</w:t>
        </w:r>
        <w:r w:rsidR="004509D0">
          <w:t xml:space="preserve">extérieur de </w:t>
        </w:r>
        <w:r w:rsidR="004509D0">
          <w:lastRenderedPageBreak/>
          <w:t>l</w:t>
        </w:r>
        <w:r w:rsidR="004509D0">
          <w:rPr>
            <w:rFonts w:ascii="Helvetica" w:eastAsia="Helvetica" w:hAnsi="Helvetica" w:cs="Helvetica"/>
          </w:rPr>
          <w:t>’</w:t>
        </w:r>
        <w:r w:rsidR="004509D0">
          <w:t>INSA dans</w:t>
        </w:r>
      </w:ins>
      <w:ins w:id="8" w:author="T. Monteil" w:date="2017-10-23T12:51:00Z">
        <w:r w:rsidR="004509D0">
          <w:t xml:space="preserve"> </w:t>
        </w:r>
      </w:ins>
      <w:ins w:id="9" w:author="T. Monteil" w:date="2017-10-23T12:50:00Z">
        <w:r w:rsidR="004509D0">
          <w:t>le cadre de partenariat</w:t>
        </w:r>
      </w:ins>
      <w:ins w:id="10" w:author="T. Monteil" w:date="2017-10-23T12:51:00Z">
        <w:r w:rsidR="004509D0">
          <w:t>s</w:t>
        </w:r>
      </w:ins>
      <w:ins w:id="11" w:author="T. Monteil" w:date="2017-10-23T12:50:00Z">
        <w:r w:rsidR="004509D0">
          <w:t xml:space="preserve"> notamment </w:t>
        </w:r>
      </w:ins>
      <w:r>
        <w:t xml:space="preserve">au sein de la </w:t>
      </w:r>
      <w:r>
        <w:t>métropole toulousaine</w:t>
      </w:r>
      <w:ins w:id="12" w:author="T. Monteil" w:date="2017-10-23T12:50:00Z">
        <w:r w:rsidR="004509D0">
          <w:t>, du LAAS-CNRS ou bien encore d</w:t>
        </w:r>
        <w:r w:rsidR="004509D0">
          <w:rPr>
            <w:rFonts w:ascii="Helvetica" w:eastAsia="Helvetica" w:hAnsi="Helvetica" w:cs="Helvetica"/>
          </w:rPr>
          <w:t>’</w:t>
        </w:r>
        <w:r w:rsidR="004509D0">
          <w:t>Actia</w:t>
        </w:r>
      </w:ins>
      <w:r>
        <w:t>.</w:t>
      </w:r>
    </w:p>
    <w:p w14:paraId="641C57D5" w14:textId="77777777" w:rsidR="00594136" w:rsidRDefault="00594136">
      <w:pPr>
        <w:jc w:val="both"/>
      </w:pPr>
    </w:p>
    <w:p w14:paraId="2E6270B4" w14:textId="77777777" w:rsidR="00594136" w:rsidRDefault="00A82F44">
      <w:pPr>
        <w:jc w:val="both"/>
      </w:pPr>
      <w:bookmarkStart w:id="13" w:name="_Toc338408123"/>
      <w:bookmarkStart w:id="14" w:name="_Toc189364747"/>
      <w:bookmarkEnd w:id="13"/>
      <w:bookmarkEnd w:id="14"/>
      <w:r>
        <w:t>Afin de collecter les données reçues par ces antennes, un serveur devra être installé au sein du CSN de l’INSA, qui sera en charge de la configuration du serveur et de sa maintenance évolutive.</w:t>
      </w:r>
    </w:p>
    <w:p w14:paraId="118A7991" w14:textId="77777777" w:rsidR="00594136" w:rsidRDefault="00A82F44">
      <w:pPr>
        <w:pStyle w:val="Titre2"/>
        <w:numPr>
          <w:ilvl w:val="1"/>
          <w:numId w:val="2"/>
        </w:numPr>
        <w:ind w:left="788" w:hanging="431"/>
        <w:rPr>
          <w:i w:val="0"/>
          <w:sz w:val="28"/>
        </w:rPr>
      </w:pPr>
      <w:bookmarkStart w:id="15" w:name="__RefHeading___Toc780_999567251"/>
      <w:bookmarkStart w:id="16" w:name="_Toc189364748"/>
      <w:bookmarkStart w:id="17" w:name="_Toc338408124"/>
      <w:bookmarkEnd w:id="15"/>
      <w:r>
        <w:rPr>
          <w:i w:val="0"/>
          <w:sz w:val="28"/>
        </w:rPr>
        <w:t>Responsab</w:t>
      </w:r>
      <w:bookmarkEnd w:id="16"/>
      <w:r>
        <w:rPr>
          <w:i w:val="0"/>
          <w:sz w:val="28"/>
        </w:rPr>
        <w:t>ilités</w:t>
      </w:r>
      <w:bookmarkEnd w:id="17"/>
      <w:r>
        <w:rPr>
          <w:i w:val="0"/>
          <w:sz w:val="28"/>
        </w:rPr>
        <w:t xml:space="preserve"> </w:t>
      </w:r>
    </w:p>
    <w:p w14:paraId="086670CB" w14:textId="77777777" w:rsidR="00594136" w:rsidRDefault="00594136">
      <w:pPr>
        <w:ind w:left="788" w:hanging="431"/>
        <w:rPr>
          <w:sz w:val="28"/>
        </w:rPr>
      </w:pPr>
    </w:p>
    <w:p w14:paraId="5D01C94D" w14:textId="77777777" w:rsidR="00594136" w:rsidRDefault="00A82F44">
      <w:r>
        <w:t>Le CSN est en charge</w:t>
      </w:r>
      <w:r>
        <w:t xml:space="preserve"> de la configuration, du déploiement et de la maintenance évolutive de la partie serveur ainsi que la gestion des droits d’accès (authentification)</w:t>
      </w:r>
    </w:p>
    <w:p w14:paraId="28947999" w14:textId="77777777" w:rsidR="00594136" w:rsidRDefault="00594136"/>
    <w:p w14:paraId="6309A843" w14:textId="77777777" w:rsidR="00594136" w:rsidRDefault="00A82F44">
      <w:r>
        <w:t>Le GEI se charge de l’installation et la maintenance des gateways LoRa.</w:t>
      </w:r>
    </w:p>
    <w:p w14:paraId="04890FB3" w14:textId="77777777" w:rsidR="00594136" w:rsidRDefault="00A82F44">
      <w:pPr>
        <w:pStyle w:val="Titre1"/>
        <w:numPr>
          <w:ilvl w:val="0"/>
          <w:numId w:val="2"/>
        </w:numPr>
      </w:pPr>
      <w:bookmarkStart w:id="18" w:name="__RefHeading___Toc782_999567251"/>
      <w:bookmarkStart w:id="19" w:name="_Toc338408125"/>
      <w:bookmarkEnd w:id="18"/>
      <w:r>
        <w:t xml:space="preserve">Documents </w:t>
      </w:r>
      <w:bookmarkEnd w:id="19"/>
      <w:r>
        <w:t>de référence</w:t>
      </w:r>
    </w:p>
    <w:p w14:paraId="192BF516" w14:textId="77777777" w:rsidR="00594136" w:rsidRDefault="00A82F44">
      <w:pPr>
        <w:pStyle w:val="Corpsdetexte"/>
        <w:rPr>
          <w:rFonts w:ascii="Arial" w:hAnsi="Arial" w:cs="Arial"/>
          <w:sz w:val="22"/>
          <w:szCs w:val="22"/>
        </w:rPr>
      </w:pPr>
      <w:r>
        <w:t xml:space="preserve">Les </w:t>
      </w:r>
      <w:r>
        <w:t>documents ci-dessous, à leur dernière édition, sont appelés en documents de référence :</w:t>
      </w:r>
    </w:p>
    <w:p w14:paraId="4666032A" w14:textId="77777777" w:rsidR="00594136" w:rsidRDefault="00594136">
      <w:pPr>
        <w:jc w:val="both"/>
        <w:rPr>
          <w:rFonts w:ascii="Arial" w:hAnsi="Arial" w:cs="Arial"/>
          <w:sz w:val="22"/>
          <w:szCs w:val="22"/>
        </w:rPr>
      </w:pPr>
      <w:bookmarkStart w:id="20" w:name="_Toc189364749"/>
      <w:bookmarkEnd w:id="20"/>
    </w:p>
    <w:tbl>
      <w:tblPr>
        <w:tblW w:w="9682" w:type="dxa"/>
        <w:tblInd w:w="-497"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000" w:firstRow="0" w:lastRow="0" w:firstColumn="0" w:lastColumn="0" w:noHBand="0" w:noVBand="0"/>
      </w:tblPr>
      <w:tblGrid>
        <w:gridCol w:w="476"/>
        <w:gridCol w:w="4835"/>
        <w:gridCol w:w="4371"/>
      </w:tblGrid>
      <w:tr w:rsidR="00594136" w14:paraId="1D6941F4" w14:textId="77777777">
        <w:trPr>
          <w:trHeight w:val="280"/>
        </w:trPr>
        <w:tc>
          <w:tcPr>
            <w:tcW w:w="476" w:type="dxa"/>
            <w:tcBorders>
              <w:top w:val="single" w:sz="4" w:space="0" w:color="000001"/>
              <w:left w:val="single" w:sz="4" w:space="0" w:color="000001"/>
              <w:bottom w:val="single" w:sz="4" w:space="0" w:color="000001"/>
            </w:tcBorders>
            <w:shd w:val="clear" w:color="auto" w:fill="auto"/>
            <w:tcMar>
              <w:left w:w="65" w:type="dxa"/>
            </w:tcMar>
          </w:tcPr>
          <w:p w14:paraId="5294489C" w14:textId="77777777" w:rsidR="00594136" w:rsidRDefault="00A82F44">
            <w:pPr>
              <w:snapToGrid w:val="0"/>
              <w:ind w:right="-70"/>
              <w:jc w:val="center"/>
            </w:pPr>
            <w:r>
              <w:rPr>
                <w:rFonts w:ascii="Arial" w:hAnsi="Arial"/>
                <w:b/>
                <w:sz w:val="22"/>
                <w:szCs w:val="22"/>
              </w:rPr>
              <w:t>N°</w:t>
            </w:r>
          </w:p>
        </w:tc>
        <w:tc>
          <w:tcPr>
            <w:tcW w:w="4835" w:type="dxa"/>
            <w:tcBorders>
              <w:top w:val="single" w:sz="4" w:space="0" w:color="000001"/>
              <w:left w:val="single" w:sz="4" w:space="0" w:color="000001"/>
              <w:bottom w:val="single" w:sz="4" w:space="0" w:color="000001"/>
            </w:tcBorders>
            <w:shd w:val="clear" w:color="auto" w:fill="auto"/>
            <w:tcMar>
              <w:left w:w="65" w:type="dxa"/>
            </w:tcMar>
          </w:tcPr>
          <w:p w14:paraId="1DB26729" w14:textId="77777777" w:rsidR="00594136" w:rsidRDefault="00A82F44">
            <w:pPr>
              <w:snapToGrid w:val="0"/>
              <w:ind w:right="-495"/>
              <w:jc w:val="center"/>
            </w:pPr>
            <w:r>
              <w:rPr>
                <w:rFonts w:ascii="Arial" w:hAnsi="Arial"/>
                <w:b/>
                <w:sz w:val="22"/>
                <w:szCs w:val="22"/>
              </w:rPr>
              <w:t>Titre</w:t>
            </w:r>
          </w:p>
        </w:tc>
        <w:tc>
          <w:tcPr>
            <w:tcW w:w="4371" w:type="dxa"/>
            <w:tcBorders>
              <w:top w:val="single" w:sz="4" w:space="0" w:color="000001"/>
              <w:left w:val="single" w:sz="4" w:space="0" w:color="000001"/>
              <w:bottom w:val="single" w:sz="4" w:space="0" w:color="000001"/>
              <w:right w:val="single" w:sz="4" w:space="0" w:color="00000A"/>
            </w:tcBorders>
            <w:shd w:val="clear" w:color="auto" w:fill="auto"/>
            <w:tcMar>
              <w:left w:w="65" w:type="dxa"/>
            </w:tcMar>
          </w:tcPr>
          <w:p w14:paraId="602C453E" w14:textId="77777777" w:rsidR="00594136" w:rsidRDefault="00A82F44">
            <w:pPr>
              <w:snapToGrid w:val="0"/>
              <w:jc w:val="center"/>
            </w:pPr>
            <w:r>
              <w:rPr>
                <w:rFonts w:ascii="Arial" w:hAnsi="Arial"/>
                <w:b/>
                <w:sz w:val="22"/>
                <w:szCs w:val="22"/>
              </w:rPr>
              <w:t>Référence</w:t>
            </w:r>
          </w:p>
        </w:tc>
      </w:tr>
      <w:tr w:rsidR="00594136" w14:paraId="635EA09D" w14:textId="77777777">
        <w:trPr>
          <w:trHeight w:val="247"/>
        </w:trPr>
        <w:tc>
          <w:tcPr>
            <w:tcW w:w="476" w:type="dxa"/>
            <w:tcBorders>
              <w:top w:val="single" w:sz="4" w:space="0" w:color="000001"/>
              <w:left w:val="single" w:sz="4" w:space="0" w:color="000001"/>
              <w:bottom w:val="single" w:sz="4" w:space="0" w:color="000001"/>
            </w:tcBorders>
            <w:shd w:val="clear" w:color="auto" w:fill="auto"/>
            <w:tcMar>
              <w:left w:w="65" w:type="dxa"/>
            </w:tcMar>
          </w:tcPr>
          <w:p w14:paraId="6A13ECBA" w14:textId="77777777" w:rsidR="00594136" w:rsidRDefault="00594136">
            <w:pPr>
              <w:pStyle w:val="Pardeliste"/>
              <w:numPr>
                <w:ilvl w:val="0"/>
                <w:numId w:val="4"/>
              </w:numPr>
              <w:snapToGrid w:val="0"/>
              <w:ind w:right="-70"/>
              <w:jc w:val="center"/>
              <w:rPr>
                <w:rFonts w:ascii="Arial" w:hAnsi="Arial"/>
                <w:sz w:val="20"/>
                <w:szCs w:val="22"/>
              </w:rPr>
            </w:pPr>
          </w:p>
        </w:tc>
        <w:tc>
          <w:tcPr>
            <w:tcW w:w="4835" w:type="dxa"/>
            <w:tcBorders>
              <w:top w:val="single" w:sz="4" w:space="0" w:color="000001"/>
              <w:left w:val="single" w:sz="4" w:space="0" w:color="000001"/>
              <w:bottom w:val="single" w:sz="4" w:space="0" w:color="000001"/>
            </w:tcBorders>
            <w:shd w:val="clear" w:color="auto" w:fill="auto"/>
            <w:tcMar>
              <w:left w:w="65" w:type="dxa"/>
            </w:tcMar>
          </w:tcPr>
          <w:p w14:paraId="196D9987" w14:textId="77777777" w:rsidR="00594136" w:rsidRDefault="00A82F44">
            <w:pPr>
              <w:snapToGrid w:val="0"/>
              <w:ind w:left="357" w:right="-495" w:hanging="357"/>
            </w:pPr>
            <w:r>
              <w:rPr>
                <w:rFonts w:ascii="Arial" w:hAnsi="Arial"/>
                <w:sz w:val="20"/>
                <w:szCs w:val="22"/>
              </w:rPr>
              <w:t>Documentation loraserver</w:t>
            </w:r>
          </w:p>
        </w:tc>
        <w:tc>
          <w:tcPr>
            <w:tcW w:w="4371" w:type="dxa"/>
            <w:tcBorders>
              <w:top w:val="single" w:sz="4" w:space="0" w:color="000001"/>
              <w:left w:val="single" w:sz="4" w:space="0" w:color="000001"/>
              <w:bottom w:val="single" w:sz="4" w:space="0" w:color="000001"/>
              <w:right w:val="single" w:sz="4" w:space="0" w:color="00000A"/>
            </w:tcBorders>
            <w:shd w:val="clear" w:color="auto" w:fill="auto"/>
            <w:tcMar>
              <w:left w:w="65" w:type="dxa"/>
            </w:tcMar>
          </w:tcPr>
          <w:p w14:paraId="1CA7907C" w14:textId="77777777" w:rsidR="00594136" w:rsidRDefault="00A82F44">
            <w:pPr>
              <w:snapToGrid w:val="0"/>
              <w:ind w:left="357" w:hanging="357"/>
              <w:rPr>
                <w:rFonts w:ascii="Arial" w:hAnsi="Arial"/>
                <w:sz w:val="20"/>
                <w:szCs w:val="22"/>
              </w:rPr>
            </w:pPr>
            <w:hyperlink r:id="rId8">
              <w:r>
                <w:rPr>
                  <w:rStyle w:val="LienInternet"/>
                  <w:rFonts w:ascii="Arial" w:hAnsi="Arial"/>
                  <w:webHidden/>
                  <w:sz w:val="20"/>
                  <w:szCs w:val="22"/>
                </w:rPr>
                <w:t>https://docs.loraserver.io/overview/</w:t>
              </w:r>
            </w:hyperlink>
          </w:p>
        </w:tc>
      </w:tr>
      <w:tr w:rsidR="00594136" w14:paraId="7F8799F2" w14:textId="77777777">
        <w:trPr>
          <w:trHeight w:val="264"/>
        </w:trPr>
        <w:tc>
          <w:tcPr>
            <w:tcW w:w="476" w:type="dxa"/>
            <w:tcBorders>
              <w:top w:val="single" w:sz="4" w:space="0" w:color="000001"/>
              <w:left w:val="single" w:sz="4" w:space="0" w:color="000001"/>
              <w:bottom w:val="single" w:sz="4" w:space="0" w:color="000001"/>
            </w:tcBorders>
            <w:shd w:val="clear" w:color="auto" w:fill="auto"/>
            <w:tcMar>
              <w:left w:w="65" w:type="dxa"/>
            </w:tcMar>
          </w:tcPr>
          <w:p w14:paraId="40449062" w14:textId="77777777" w:rsidR="00594136" w:rsidRDefault="00594136">
            <w:pPr>
              <w:pStyle w:val="Pardeliste"/>
              <w:numPr>
                <w:ilvl w:val="0"/>
                <w:numId w:val="4"/>
              </w:numPr>
              <w:snapToGrid w:val="0"/>
              <w:ind w:right="-70"/>
              <w:jc w:val="center"/>
              <w:rPr>
                <w:rFonts w:ascii="Arial" w:hAnsi="Arial"/>
                <w:sz w:val="20"/>
                <w:szCs w:val="22"/>
              </w:rPr>
            </w:pPr>
          </w:p>
        </w:tc>
        <w:tc>
          <w:tcPr>
            <w:tcW w:w="4835" w:type="dxa"/>
            <w:tcBorders>
              <w:top w:val="single" w:sz="4" w:space="0" w:color="000001"/>
              <w:left w:val="single" w:sz="4" w:space="0" w:color="000001"/>
              <w:bottom w:val="single" w:sz="4" w:space="0" w:color="000001"/>
            </w:tcBorders>
            <w:shd w:val="clear" w:color="auto" w:fill="auto"/>
            <w:tcMar>
              <w:left w:w="65" w:type="dxa"/>
            </w:tcMar>
          </w:tcPr>
          <w:p w14:paraId="2163E847" w14:textId="77777777" w:rsidR="00594136" w:rsidRDefault="00A82F44">
            <w:pPr>
              <w:snapToGrid w:val="0"/>
              <w:ind w:left="357" w:right="-495" w:hanging="357"/>
              <w:rPr>
                <w:rFonts w:ascii="Arial" w:hAnsi="Arial"/>
                <w:sz w:val="20"/>
                <w:szCs w:val="22"/>
              </w:rPr>
            </w:pPr>
            <w:r>
              <w:rPr>
                <w:rFonts w:ascii="Arial" w:hAnsi="Arial"/>
                <w:sz w:val="20"/>
                <w:szCs w:val="22"/>
              </w:rPr>
              <w:t>Dépôt Git</w:t>
            </w:r>
          </w:p>
        </w:tc>
        <w:tc>
          <w:tcPr>
            <w:tcW w:w="4371" w:type="dxa"/>
            <w:tcBorders>
              <w:top w:val="single" w:sz="4" w:space="0" w:color="000001"/>
              <w:left w:val="single" w:sz="4" w:space="0" w:color="000001"/>
              <w:bottom w:val="single" w:sz="4" w:space="0" w:color="000001"/>
              <w:right w:val="single" w:sz="4" w:space="0" w:color="00000A"/>
            </w:tcBorders>
            <w:shd w:val="clear" w:color="auto" w:fill="auto"/>
            <w:tcMar>
              <w:left w:w="65" w:type="dxa"/>
            </w:tcMar>
          </w:tcPr>
          <w:p w14:paraId="10D2BC1F" w14:textId="77777777" w:rsidR="00594136" w:rsidRDefault="00A82F44">
            <w:pPr>
              <w:snapToGrid w:val="0"/>
              <w:ind w:left="357" w:hanging="357"/>
              <w:rPr>
                <w:rFonts w:ascii="Arial" w:hAnsi="Arial"/>
                <w:sz w:val="20"/>
                <w:szCs w:val="22"/>
              </w:rPr>
            </w:pPr>
            <w:hyperlink r:id="rId9">
              <w:r>
                <w:rPr>
                  <w:rStyle w:val="LienInternet"/>
                  <w:rFonts w:ascii="Arial" w:hAnsi="Arial"/>
                  <w:webHidden/>
                  <w:sz w:val="20"/>
                  <w:szCs w:val="22"/>
                </w:rPr>
                <w:t>https://github.com/brocaar/loraserver</w:t>
              </w:r>
            </w:hyperlink>
          </w:p>
        </w:tc>
      </w:tr>
    </w:tbl>
    <w:p w14:paraId="1029CAF5" w14:textId="77777777" w:rsidR="00594136" w:rsidRDefault="00594136">
      <w:pPr>
        <w:pStyle w:val="Corpsdetexte"/>
      </w:pPr>
    </w:p>
    <w:p w14:paraId="2E5BDE2A" w14:textId="77777777" w:rsidR="00594136" w:rsidRDefault="00A82F44">
      <w:pPr>
        <w:pStyle w:val="Titre1"/>
        <w:numPr>
          <w:ilvl w:val="0"/>
          <w:numId w:val="4"/>
        </w:numPr>
      </w:pPr>
      <w:bookmarkStart w:id="21" w:name="__RefHeading___Toc1289_999567251"/>
      <w:bookmarkEnd w:id="21"/>
      <w:r>
        <w:t>Architecture et glossaire</w:t>
      </w:r>
    </w:p>
    <w:p w14:paraId="1566BDD6" w14:textId="0CA8BD51" w:rsidR="00594136" w:rsidRDefault="00A82F44" w:rsidP="00CA2013">
      <w:pPr>
        <w:pStyle w:val="Titre2"/>
        <w:numPr>
          <w:ilvl w:val="1"/>
          <w:numId w:val="5"/>
        </w:numPr>
        <w:rPr>
          <w:i w:val="0"/>
          <w:sz w:val="28"/>
        </w:rPr>
        <w:pPrChange w:id="22" w:author="T. Monteil" w:date="2017-10-23T13:00:00Z">
          <w:pPr>
            <w:pStyle w:val="Titre2"/>
          </w:pPr>
        </w:pPrChange>
      </w:pPr>
      <w:bookmarkStart w:id="23" w:name="__RefHeading___Toc1291_999567251"/>
      <w:bookmarkEnd w:id="23"/>
      <w:r>
        <w:rPr>
          <w:i w:val="0"/>
          <w:sz w:val="28"/>
        </w:rPr>
        <w:t>Architecture</w:t>
      </w:r>
    </w:p>
    <w:p w14:paraId="218D86A6" w14:textId="77777777" w:rsidR="00594136" w:rsidRDefault="00594136"/>
    <w:p w14:paraId="4D7341DB" w14:textId="77777777" w:rsidR="00594136" w:rsidRDefault="00A82F44">
      <w:r>
        <w:t>L’architecture visée est la suivante (image issue du site loraserver.io)</w:t>
      </w:r>
    </w:p>
    <w:p w14:paraId="59B24733" w14:textId="77777777" w:rsidR="00594136" w:rsidRDefault="00594136"/>
    <w:p w14:paraId="276244CC" w14:textId="77777777" w:rsidR="00594136" w:rsidRDefault="00594136"/>
    <w:p w14:paraId="7FF614B5" w14:textId="77777777" w:rsidR="00594136" w:rsidRDefault="00A82F44">
      <w:pPr>
        <w:pStyle w:val="Corpsdetexte"/>
      </w:pPr>
      <w:r>
        <w:rPr>
          <w:noProof/>
          <w:lang w:eastAsia="fr-FR"/>
        </w:rPr>
        <w:lastRenderedPageBreak/>
        <w:drawing>
          <wp:anchor distT="0" distB="0" distL="0" distR="0" simplePos="0" relativeHeight="7" behindDoc="0" locked="0" layoutInCell="1" allowOverlap="1" wp14:anchorId="663CE40A" wp14:editId="49053231">
            <wp:simplePos x="0" y="0"/>
            <wp:positionH relativeFrom="column">
              <wp:posOffset>76200</wp:posOffset>
            </wp:positionH>
            <wp:positionV relativeFrom="paragraph">
              <wp:posOffset>112395</wp:posOffset>
            </wp:positionV>
            <wp:extent cx="5759450" cy="508190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5759450" cy="5081905"/>
                    </a:xfrm>
                    <a:prstGeom prst="rect">
                      <a:avLst/>
                    </a:prstGeom>
                  </pic:spPr>
                </pic:pic>
              </a:graphicData>
            </a:graphic>
          </wp:anchor>
        </w:drawing>
      </w:r>
    </w:p>
    <w:p w14:paraId="1E85525A" w14:textId="13763099" w:rsidR="00594136" w:rsidRDefault="00A82F44" w:rsidP="00CA2013">
      <w:pPr>
        <w:pStyle w:val="Titre2"/>
        <w:numPr>
          <w:ilvl w:val="1"/>
          <w:numId w:val="5"/>
        </w:numPr>
        <w:rPr>
          <w:i w:val="0"/>
          <w:sz w:val="28"/>
        </w:rPr>
        <w:pPrChange w:id="24" w:author="T. Monteil" w:date="2017-10-23T13:00:00Z">
          <w:pPr>
            <w:pStyle w:val="Titre2"/>
          </w:pPr>
        </w:pPrChange>
      </w:pPr>
      <w:bookmarkStart w:id="25" w:name="__RefHeading___Toc1293_999567251"/>
      <w:bookmarkEnd w:id="25"/>
      <w:r>
        <w:rPr>
          <w:i w:val="0"/>
          <w:sz w:val="28"/>
        </w:rPr>
        <w:t>Glossaire</w:t>
      </w:r>
    </w:p>
    <w:p w14:paraId="7BB4FE10" w14:textId="77777777" w:rsidR="00594136" w:rsidRDefault="00594136"/>
    <w:tbl>
      <w:tblPr>
        <w:tblW w:w="9682" w:type="dxa"/>
        <w:tblInd w:w="-497"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000" w:firstRow="0" w:lastRow="0" w:firstColumn="0" w:lastColumn="0" w:noHBand="0" w:noVBand="0"/>
      </w:tblPr>
      <w:tblGrid>
        <w:gridCol w:w="2550"/>
        <w:gridCol w:w="7132"/>
      </w:tblGrid>
      <w:tr w:rsidR="00594136" w14:paraId="11F288BF" w14:textId="77777777">
        <w:trPr>
          <w:trHeight w:val="280"/>
        </w:trPr>
        <w:tc>
          <w:tcPr>
            <w:tcW w:w="2550" w:type="dxa"/>
            <w:tcBorders>
              <w:top w:val="single" w:sz="4" w:space="0" w:color="000001"/>
              <w:left w:val="single" w:sz="4" w:space="0" w:color="000001"/>
              <w:bottom w:val="single" w:sz="4" w:space="0" w:color="000001"/>
            </w:tcBorders>
            <w:shd w:val="clear" w:color="auto" w:fill="auto"/>
            <w:tcMar>
              <w:left w:w="65" w:type="dxa"/>
            </w:tcMar>
          </w:tcPr>
          <w:p w14:paraId="6983B4EE" w14:textId="77777777" w:rsidR="00594136" w:rsidRDefault="00A82F44">
            <w:pPr>
              <w:snapToGrid w:val="0"/>
              <w:ind w:right="-495"/>
              <w:jc w:val="center"/>
            </w:pPr>
            <w:r>
              <w:rPr>
                <w:rFonts w:ascii="Arial" w:hAnsi="Arial"/>
                <w:b/>
                <w:sz w:val="22"/>
                <w:szCs w:val="22"/>
              </w:rPr>
              <w:t>Terme</w:t>
            </w:r>
          </w:p>
        </w:tc>
        <w:tc>
          <w:tcPr>
            <w:tcW w:w="7132" w:type="dxa"/>
            <w:tcBorders>
              <w:top w:val="single" w:sz="4" w:space="0" w:color="000001"/>
              <w:left w:val="single" w:sz="4" w:space="0" w:color="000001"/>
              <w:bottom w:val="single" w:sz="4" w:space="0" w:color="000001"/>
              <w:right w:val="single" w:sz="4" w:space="0" w:color="00000A"/>
            </w:tcBorders>
            <w:shd w:val="clear" w:color="auto" w:fill="auto"/>
            <w:tcMar>
              <w:left w:w="65" w:type="dxa"/>
            </w:tcMar>
          </w:tcPr>
          <w:p w14:paraId="7CC0F7E2" w14:textId="77777777" w:rsidR="00594136" w:rsidRDefault="00A82F44">
            <w:pPr>
              <w:snapToGrid w:val="0"/>
              <w:jc w:val="center"/>
            </w:pPr>
            <w:r>
              <w:rPr>
                <w:rFonts w:ascii="Arial" w:hAnsi="Arial"/>
                <w:b/>
                <w:sz w:val="22"/>
                <w:szCs w:val="22"/>
              </w:rPr>
              <w:t>Description</w:t>
            </w:r>
          </w:p>
        </w:tc>
      </w:tr>
      <w:tr w:rsidR="00594136" w14:paraId="3EA4C118" w14:textId="77777777">
        <w:trPr>
          <w:trHeight w:val="247"/>
        </w:trPr>
        <w:tc>
          <w:tcPr>
            <w:tcW w:w="2550" w:type="dxa"/>
            <w:tcBorders>
              <w:top w:val="single" w:sz="4" w:space="0" w:color="000001"/>
              <w:left w:val="single" w:sz="4" w:space="0" w:color="000001"/>
              <w:bottom w:val="single" w:sz="4" w:space="0" w:color="000001"/>
            </w:tcBorders>
            <w:shd w:val="clear" w:color="auto" w:fill="auto"/>
            <w:tcMar>
              <w:left w:w="65" w:type="dxa"/>
            </w:tcMar>
          </w:tcPr>
          <w:p w14:paraId="2074D3BE" w14:textId="77777777" w:rsidR="00594136" w:rsidRDefault="00A82F44">
            <w:pPr>
              <w:snapToGrid w:val="0"/>
              <w:ind w:left="357" w:right="-495" w:hanging="357"/>
            </w:pPr>
            <w:r>
              <w:rPr>
                <w:rFonts w:ascii="Arial" w:hAnsi="Arial"/>
                <w:sz w:val="20"/>
                <w:szCs w:val="22"/>
              </w:rPr>
              <w:t>CSN</w:t>
            </w:r>
          </w:p>
        </w:tc>
        <w:tc>
          <w:tcPr>
            <w:tcW w:w="7132" w:type="dxa"/>
            <w:tcBorders>
              <w:top w:val="single" w:sz="4" w:space="0" w:color="000001"/>
              <w:left w:val="single" w:sz="4" w:space="0" w:color="000001"/>
              <w:bottom w:val="single" w:sz="4" w:space="0" w:color="000001"/>
              <w:right w:val="single" w:sz="4" w:space="0" w:color="00000A"/>
            </w:tcBorders>
            <w:shd w:val="clear" w:color="auto" w:fill="auto"/>
            <w:tcMar>
              <w:left w:w="65" w:type="dxa"/>
            </w:tcMar>
          </w:tcPr>
          <w:p w14:paraId="3CEBD705" w14:textId="77777777" w:rsidR="00594136" w:rsidRDefault="00A82F44">
            <w:pPr>
              <w:snapToGrid w:val="0"/>
              <w:ind w:left="357" w:hanging="357"/>
              <w:rPr>
                <w:rFonts w:ascii="Arial" w:hAnsi="Arial"/>
                <w:sz w:val="20"/>
                <w:szCs w:val="22"/>
              </w:rPr>
            </w:pPr>
            <w:r>
              <w:rPr>
                <w:rFonts w:ascii="Arial" w:hAnsi="Arial"/>
                <w:sz w:val="20"/>
                <w:szCs w:val="22"/>
              </w:rPr>
              <w:t xml:space="preserve">Centre des Services Numériques </w:t>
            </w:r>
          </w:p>
        </w:tc>
      </w:tr>
      <w:tr w:rsidR="00594136" w14:paraId="267C048B" w14:textId="77777777">
        <w:trPr>
          <w:trHeight w:val="264"/>
        </w:trPr>
        <w:tc>
          <w:tcPr>
            <w:tcW w:w="2550" w:type="dxa"/>
            <w:tcBorders>
              <w:top w:val="single" w:sz="4" w:space="0" w:color="000001"/>
              <w:left w:val="single" w:sz="4" w:space="0" w:color="000001"/>
              <w:bottom w:val="single" w:sz="4" w:space="0" w:color="000001"/>
            </w:tcBorders>
            <w:shd w:val="clear" w:color="auto" w:fill="auto"/>
            <w:tcMar>
              <w:left w:w="65" w:type="dxa"/>
            </w:tcMar>
          </w:tcPr>
          <w:p w14:paraId="51908D3C" w14:textId="77777777" w:rsidR="00594136" w:rsidRDefault="00A82F44">
            <w:pPr>
              <w:snapToGrid w:val="0"/>
              <w:ind w:left="357" w:right="-495" w:hanging="357"/>
              <w:rPr>
                <w:rFonts w:ascii="Arial" w:hAnsi="Arial"/>
                <w:sz w:val="20"/>
                <w:szCs w:val="22"/>
              </w:rPr>
            </w:pPr>
            <w:r>
              <w:rPr>
                <w:rFonts w:ascii="Arial" w:hAnsi="Arial"/>
                <w:sz w:val="20"/>
                <w:szCs w:val="22"/>
              </w:rPr>
              <w:t>GEI</w:t>
            </w:r>
          </w:p>
        </w:tc>
        <w:tc>
          <w:tcPr>
            <w:tcW w:w="7132" w:type="dxa"/>
            <w:tcBorders>
              <w:top w:val="single" w:sz="4" w:space="0" w:color="000001"/>
              <w:left w:val="single" w:sz="4" w:space="0" w:color="000001"/>
              <w:bottom w:val="single" w:sz="4" w:space="0" w:color="000001"/>
              <w:right w:val="single" w:sz="4" w:space="0" w:color="00000A"/>
            </w:tcBorders>
            <w:shd w:val="clear" w:color="auto" w:fill="auto"/>
            <w:tcMar>
              <w:left w:w="65" w:type="dxa"/>
            </w:tcMar>
          </w:tcPr>
          <w:p w14:paraId="318716A2" w14:textId="77777777" w:rsidR="00594136" w:rsidRDefault="00A82F44">
            <w:pPr>
              <w:snapToGrid w:val="0"/>
              <w:ind w:left="357" w:hanging="357"/>
              <w:rPr>
                <w:rFonts w:ascii="Arial" w:hAnsi="Arial"/>
                <w:sz w:val="20"/>
                <w:szCs w:val="22"/>
              </w:rPr>
            </w:pPr>
            <w:r>
              <w:rPr>
                <w:rFonts w:ascii="Arial" w:hAnsi="Arial"/>
                <w:sz w:val="20"/>
                <w:szCs w:val="22"/>
              </w:rPr>
              <w:t>Département Génie Électrique et Informatique</w:t>
            </w:r>
          </w:p>
        </w:tc>
      </w:tr>
      <w:tr w:rsidR="00594136" w14:paraId="276DC64B" w14:textId="77777777">
        <w:trPr>
          <w:trHeight w:val="264"/>
        </w:trPr>
        <w:tc>
          <w:tcPr>
            <w:tcW w:w="2550" w:type="dxa"/>
            <w:tcBorders>
              <w:left w:val="single" w:sz="4" w:space="0" w:color="000001"/>
              <w:bottom w:val="single" w:sz="4" w:space="0" w:color="000001"/>
            </w:tcBorders>
            <w:shd w:val="clear" w:color="auto" w:fill="auto"/>
            <w:tcMar>
              <w:left w:w="65" w:type="dxa"/>
            </w:tcMar>
          </w:tcPr>
          <w:p w14:paraId="7EC70B1B" w14:textId="77777777" w:rsidR="00594136" w:rsidRDefault="00A82F44">
            <w:pPr>
              <w:snapToGrid w:val="0"/>
              <w:ind w:left="357" w:right="-495" w:hanging="357"/>
              <w:rPr>
                <w:rFonts w:ascii="Arial" w:hAnsi="Arial"/>
                <w:sz w:val="20"/>
                <w:szCs w:val="22"/>
              </w:rPr>
            </w:pPr>
            <w:r>
              <w:rPr>
                <w:rFonts w:ascii="Arial" w:hAnsi="Arial"/>
                <w:sz w:val="20"/>
                <w:szCs w:val="22"/>
              </w:rPr>
              <w:t>Gateway LoRa</w:t>
            </w:r>
          </w:p>
        </w:tc>
        <w:tc>
          <w:tcPr>
            <w:tcW w:w="7132" w:type="dxa"/>
            <w:tcBorders>
              <w:left w:val="single" w:sz="4" w:space="0" w:color="000001"/>
              <w:bottom w:val="single" w:sz="4" w:space="0" w:color="000001"/>
              <w:right w:val="single" w:sz="4" w:space="0" w:color="00000A"/>
            </w:tcBorders>
            <w:shd w:val="clear" w:color="auto" w:fill="auto"/>
            <w:tcMar>
              <w:left w:w="65" w:type="dxa"/>
            </w:tcMar>
          </w:tcPr>
          <w:p w14:paraId="3501F702" w14:textId="77777777" w:rsidR="00594136" w:rsidRDefault="00A82F44">
            <w:pPr>
              <w:snapToGrid w:val="0"/>
              <w:rPr>
                <w:rFonts w:ascii="Arial" w:hAnsi="Arial"/>
                <w:sz w:val="20"/>
                <w:szCs w:val="22"/>
              </w:rPr>
            </w:pPr>
            <w:r>
              <w:rPr>
                <w:rFonts w:ascii="Arial" w:hAnsi="Arial"/>
                <w:sz w:val="20"/>
                <w:szCs w:val="22"/>
              </w:rPr>
              <w:t>Système couplé à une antenne LoRa, responsable de la réception des données LoRa et l’envoi vers le serveur</w:t>
            </w:r>
          </w:p>
        </w:tc>
      </w:tr>
      <w:tr w:rsidR="00594136" w14:paraId="798CE19F" w14:textId="77777777">
        <w:trPr>
          <w:trHeight w:val="264"/>
        </w:trPr>
        <w:tc>
          <w:tcPr>
            <w:tcW w:w="2550" w:type="dxa"/>
            <w:tcBorders>
              <w:left w:val="single" w:sz="4" w:space="0" w:color="000001"/>
              <w:bottom w:val="single" w:sz="4" w:space="0" w:color="000001"/>
            </w:tcBorders>
            <w:shd w:val="clear" w:color="auto" w:fill="auto"/>
            <w:tcMar>
              <w:left w:w="65" w:type="dxa"/>
            </w:tcMar>
          </w:tcPr>
          <w:p w14:paraId="395CF86C" w14:textId="77777777" w:rsidR="00594136" w:rsidRDefault="00A82F44">
            <w:pPr>
              <w:snapToGrid w:val="0"/>
              <w:ind w:left="357" w:right="-495" w:hanging="357"/>
              <w:rPr>
                <w:rFonts w:ascii="Arial" w:hAnsi="Arial"/>
                <w:sz w:val="20"/>
                <w:szCs w:val="22"/>
              </w:rPr>
            </w:pPr>
            <w:r>
              <w:rPr>
                <w:rFonts w:ascii="Arial" w:hAnsi="Arial"/>
                <w:sz w:val="20"/>
                <w:szCs w:val="22"/>
              </w:rPr>
              <w:t>Serveur LoRa</w:t>
            </w:r>
          </w:p>
        </w:tc>
        <w:tc>
          <w:tcPr>
            <w:tcW w:w="7132" w:type="dxa"/>
            <w:tcBorders>
              <w:left w:val="single" w:sz="4" w:space="0" w:color="000001"/>
              <w:bottom w:val="single" w:sz="4" w:space="0" w:color="000001"/>
              <w:right w:val="single" w:sz="4" w:space="0" w:color="00000A"/>
            </w:tcBorders>
            <w:shd w:val="clear" w:color="auto" w:fill="auto"/>
            <w:tcMar>
              <w:left w:w="65" w:type="dxa"/>
            </w:tcMar>
          </w:tcPr>
          <w:p w14:paraId="3EB32485" w14:textId="77777777" w:rsidR="00594136" w:rsidRDefault="00A82F44">
            <w:pPr>
              <w:snapToGrid w:val="0"/>
              <w:ind w:left="357" w:hanging="357"/>
              <w:rPr>
                <w:rFonts w:ascii="Arial" w:hAnsi="Arial"/>
                <w:sz w:val="20"/>
                <w:szCs w:val="22"/>
              </w:rPr>
            </w:pPr>
            <w:r>
              <w:rPr>
                <w:rFonts w:ascii="Arial" w:hAnsi="Arial"/>
                <w:sz w:val="20"/>
                <w:szCs w:val="22"/>
              </w:rPr>
              <w:t>Partie du serveur responsable du réseau</w:t>
            </w:r>
            <w:r>
              <w:rPr>
                <w:rFonts w:ascii="Arial" w:hAnsi="Arial"/>
                <w:sz w:val="20"/>
                <w:szCs w:val="22"/>
              </w:rPr>
              <w:t xml:space="preserve"> et de la gestion des sessions</w:t>
            </w:r>
          </w:p>
        </w:tc>
      </w:tr>
      <w:tr w:rsidR="00594136" w14:paraId="07AA870F" w14:textId="77777777">
        <w:trPr>
          <w:trHeight w:val="264"/>
        </w:trPr>
        <w:tc>
          <w:tcPr>
            <w:tcW w:w="2550" w:type="dxa"/>
            <w:tcBorders>
              <w:left w:val="single" w:sz="4" w:space="0" w:color="000001"/>
              <w:bottom w:val="single" w:sz="4" w:space="0" w:color="000001"/>
            </w:tcBorders>
            <w:shd w:val="clear" w:color="auto" w:fill="auto"/>
            <w:tcMar>
              <w:left w:w="65" w:type="dxa"/>
            </w:tcMar>
          </w:tcPr>
          <w:p w14:paraId="2CB892C4" w14:textId="77777777" w:rsidR="00594136" w:rsidRDefault="00A82F44">
            <w:pPr>
              <w:snapToGrid w:val="0"/>
              <w:ind w:left="357" w:right="-495" w:hanging="357"/>
              <w:rPr>
                <w:rFonts w:ascii="Arial" w:hAnsi="Arial"/>
                <w:sz w:val="20"/>
                <w:szCs w:val="22"/>
              </w:rPr>
            </w:pPr>
            <w:r>
              <w:rPr>
                <w:rFonts w:ascii="Arial" w:hAnsi="Arial"/>
                <w:sz w:val="20"/>
                <w:szCs w:val="22"/>
              </w:rPr>
              <w:t>Serveur Applicatif LoRa</w:t>
            </w:r>
          </w:p>
        </w:tc>
        <w:tc>
          <w:tcPr>
            <w:tcW w:w="7132" w:type="dxa"/>
            <w:tcBorders>
              <w:left w:val="single" w:sz="4" w:space="0" w:color="000001"/>
              <w:bottom w:val="single" w:sz="4" w:space="0" w:color="000001"/>
              <w:right w:val="single" w:sz="4" w:space="0" w:color="00000A"/>
            </w:tcBorders>
            <w:shd w:val="clear" w:color="auto" w:fill="auto"/>
            <w:tcMar>
              <w:left w:w="65" w:type="dxa"/>
            </w:tcMar>
          </w:tcPr>
          <w:p w14:paraId="3FE32260" w14:textId="77777777" w:rsidR="00594136" w:rsidRDefault="00A82F44">
            <w:pPr>
              <w:snapToGrid w:val="0"/>
              <w:rPr>
                <w:rFonts w:ascii="Arial" w:hAnsi="Arial"/>
                <w:sz w:val="20"/>
                <w:szCs w:val="22"/>
              </w:rPr>
            </w:pPr>
            <w:r>
              <w:rPr>
                <w:rFonts w:ascii="Arial" w:hAnsi="Arial"/>
                <w:sz w:val="20"/>
                <w:szCs w:val="22"/>
              </w:rPr>
              <w:t>Partie du serveur en lien avec les applications extérieures et offrant une interface Web pour la gestion.</w:t>
            </w:r>
          </w:p>
        </w:tc>
      </w:tr>
    </w:tbl>
    <w:p w14:paraId="340BF72F" w14:textId="77777777" w:rsidR="00594136" w:rsidRDefault="00A82F44">
      <w:pPr>
        <w:pStyle w:val="Titre1"/>
        <w:numPr>
          <w:ilvl w:val="0"/>
          <w:numId w:val="0"/>
        </w:numPr>
      </w:pPr>
      <w:r>
        <w:br w:type="page"/>
      </w:r>
    </w:p>
    <w:p w14:paraId="4A168A69" w14:textId="77777777" w:rsidR="00594136" w:rsidRDefault="00A82F44">
      <w:pPr>
        <w:pStyle w:val="Titre1"/>
        <w:numPr>
          <w:ilvl w:val="0"/>
          <w:numId w:val="4"/>
        </w:numPr>
      </w:pPr>
      <w:bookmarkStart w:id="26" w:name="__RefHeading___Toc784_999567251"/>
      <w:bookmarkStart w:id="27" w:name="_Toc338408131"/>
      <w:bookmarkEnd w:id="26"/>
      <w:r>
        <w:lastRenderedPageBreak/>
        <w:t>D</w:t>
      </w:r>
      <w:bookmarkEnd w:id="27"/>
      <w:r>
        <w:t>escription du service attendu</w:t>
      </w:r>
    </w:p>
    <w:p w14:paraId="5DC8AACB" w14:textId="77777777" w:rsidR="00594136" w:rsidRDefault="00594136"/>
    <w:p w14:paraId="7E6E548A" w14:textId="69AE2119" w:rsidR="00CA2013" w:rsidRPr="00CA2013" w:rsidRDefault="00CA2013" w:rsidP="00CA2013">
      <w:pPr>
        <w:pStyle w:val="Titre2"/>
        <w:numPr>
          <w:ilvl w:val="0"/>
          <w:numId w:val="0"/>
        </w:numPr>
        <w:ind w:left="360"/>
        <w:rPr>
          <w:i w:val="0"/>
          <w:sz w:val="28"/>
        </w:rPr>
        <w:pPrChange w:id="28" w:author="T. Monteil" w:date="2017-10-23T13:00:00Z">
          <w:pPr>
            <w:pStyle w:val="Titre2"/>
            <w:numPr>
              <w:numId w:val="2"/>
            </w:numPr>
            <w:tabs>
              <w:tab w:val="num" w:pos="1080"/>
            </w:tabs>
            <w:ind w:left="788" w:hanging="431"/>
          </w:pPr>
        </w:pPrChange>
      </w:pPr>
      <w:bookmarkStart w:id="29" w:name="__RefHeading___Toc786_999567251"/>
      <w:bookmarkEnd w:id="29"/>
      <w:ins w:id="30" w:author="T. Monteil" w:date="2017-10-23T13:00:00Z">
        <w:r>
          <w:rPr>
            <w:i w:val="0"/>
            <w:sz w:val="28"/>
          </w:rPr>
          <w:t xml:space="preserve">4.1 </w:t>
        </w:r>
      </w:ins>
      <w:r w:rsidR="00A82F44">
        <w:rPr>
          <w:i w:val="0"/>
          <w:sz w:val="28"/>
        </w:rPr>
        <w:t>Serveur</w:t>
      </w:r>
    </w:p>
    <w:p w14:paraId="08DD40FB" w14:textId="77777777" w:rsidR="00594136" w:rsidRDefault="00A82F44">
      <w:pPr>
        <w:pStyle w:val="Titre3"/>
        <w:rPr>
          <w:iCs/>
        </w:rPr>
      </w:pPr>
      <w:bookmarkStart w:id="31" w:name="__RefHeading___Toc1325_999567251"/>
      <w:bookmarkEnd w:id="31"/>
      <w:r>
        <w:rPr>
          <w:iCs/>
        </w:rPr>
        <w:t>R</w:t>
      </w:r>
      <w:r>
        <w:rPr>
          <w:iCs/>
        </w:rPr>
        <w:t>eq #1</w:t>
      </w:r>
    </w:p>
    <w:p w14:paraId="2B128FE9" w14:textId="79B33299" w:rsidR="00594136" w:rsidRDefault="00A82F44">
      <w:pPr>
        <w:jc w:val="both"/>
      </w:pPr>
      <w:r>
        <w:t xml:space="preserve">Le serveur LoRa installé au CSN </w:t>
      </w:r>
      <w:r>
        <w:t xml:space="preserve">doit pouvoir être accédé aussi bien par un étudiant ou personnel INSA que par des personnes extérieures à l’INSA. L’interface de connexion et gestion des applications et nœuds doit être visible depuis Internet. </w:t>
      </w:r>
      <w:ins w:id="32" w:author="T. Monteil" w:date="2017-10-23T12:52:00Z">
        <w:r w:rsidR="004509D0">
          <w:t>Dans les premières utilisations</w:t>
        </w:r>
      </w:ins>
      <w:ins w:id="33" w:author="T. Monteil" w:date="2017-10-23T12:59:00Z">
        <w:r w:rsidR="00CA2013">
          <w:t>,</w:t>
        </w:r>
      </w:ins>
      <w:ins w:id="34" w:author="T. Monteil" w:date="2017-10-23T12:52:00Z">
        <w:r w:rsidR="004509D0">
          <w:t xml:space="preserve"> ce sera une centaine d</w:t>
        </w:r>
        <w:r w:rsidR="004509D0">
          <w:rPr>
            <w:rFonts w:ascii="Helvetica" w:eastAsia="Helvetica" w:hAnsi="Helvetica" w:cs="Helvetica"/>
          </w:rPr>
          <w:t>’</w:t>
        </w:r>
        <w:r w:rsidR="004509D0">
          <w:t>étudiants, techniciens et enseignants ainsi qu</w:t>
        </w:r>
      </w:ins>
      <w:ins w:id="35" w:author="T. Monteil" w:date="2017-10-23T12:53:00Z">
        <w:r w:rsidR="004509D0">
          <w:rPr>
            <w:rFonts w:ascii="Helvetica" w:eastAsia="Helvetica" w:hAnsi="Helvetica" w:cs="Helvetica"/>
          </w:rPr>
          <w:t>’</w:t>
        </w:r>
        <w:r w:rsidR="004509D0">
          <w:t xml:space="preserve">une vngtaine de personnes </w:t>
        </w:r>
      </w:ins>
      <w:ins w:id="36" w:author="T. Monteil" w:date="2017-10-23T12:59:00Z">
        <w:r w:rsidR="00CA2013">
          <w:t>extérieures</w:t>
        </w:r>
      </w:ins>
      <w:ins w:id="37" w:author="T. Monteil" w:date="2017-10-23T12:53:00Z">
        <w:r w:rsidR="004509D0">
          <w:t>.</w:t>
        </w:r>
      </w:ins>
    </w:p>
    <w:p w14:paraId="0227B65D" w14:textId="77777777" w:rsidR="00594136" w:rsidRDefault="00A82F44">
      <w:pPr>
        <w:pStyle w:val="Titre3"/>
        <w:rPr>
          <w:iCs/>
        </w:rPr>
      </w:pPr>
      <w:bookmarkStart w:id="38" w:name="__RefHeading___Toc1327_999567251"/>
      <w:bookmarkEnd w:id="38"/>
      <w:r>
        <w:rPr>
          <w:iCs/>
        </w:rPr>
        <w:t>Req #2</w:t>
      </w:r>
    </w:p>
    <w:p w14:paraId="488BC3A9" w14:textId="77777777" w:rsidR="00594136" w:rsidRDefault="00A82F44">
      <w:pPr>
        <w:jc w:val="both"/>
      </w:pPr>
      <w:r>
        <w:t xml:space="preserve">Il faut donc regarder la possibilité </w:t>
      </w:r>
      <w:r>
        <w:t>d’utiliser l’authentification CAS pour la connexion des personnes INSA, sans pour autant se limiter uniquement à cette forme d’authentification.</w:t>
      </w:r>
    </w:p>
    <w:p w14:paraId="34DDF4E0" w14:textId="77777777" w:rsidR="00594136" w:rsidRDefault="00A82F44">
      <w:pPr>
        <w:pStyle w:val="Titre3"/>
        <w:rPr>
          <w:iCs/>
        </w:rPr>
      </w:pPr>
      <w:bookmarkStart w:id="39" w:name="__RefHeading___Toc1329_999567251"/>
      <w:bookmarkEnd w:id="39"/>
      <w:r>
        <w:rPr>
          <w:iCs/>
        </w:rPr>
        <w:t>Req #3</w:t>
      </w:r>
    </w:p>
    <w:p w14:paraId="420814FC" w14:textId="77777777" w:rsidR="00594136" w:rsidRDefault="00A82F44">
      <w:pPr>
        <w:jc w:val="both"/>
      </w:pPr>
      <w:r>
        <w:t>Dans un premier temps, les personnes non INSA susceptible d’avoir un compte sur ce serveur seront très r</w:t>
      </w:r>
      <w:r>
        <w:t>éduites (</w:t>
      </w:r>
      <w:del w:id="40" w:author="T. Monteil" w:date="2017-10-23T12:53:00Z">
        <w:r w:rsidDel="004509D0">
          <w:delText>m</w:delText>
        </w:r>
        <w:r w:rsidDel="004509D0">
          <w:delText>o</w:delText>
        </w:r>
        <w:r w:rsidDel="004509D0">
          <w:delText>i</w:delText>
        </w:r>
        <w:r w:rsidDel="004509D0">
          <w:delText>n</w:delText>
        </w:r>
        <w:r w:rsidDel="004509D0">
          <w:delText>s</w:delText>
        </w:r>
        <w:r w:rsidDel="004509D0">
          <w:delText xml:space="preserve"> </w:delText>
        </w:r>
        <w:r w:rsidDel="004509D0">
          <w:delText>d</w:delText>
        </w:r>
        <w:r w:rsidDel="004509D0">
          <w:delText>’</w:delText>
        </w:r>
      </w:del>
      <w:r>
        <w:t xml:space="preserve">une </w:t>
      </w:r>
      <w:ins w:id="41" w:author="T. Monteil" w:date="2017-10-23T12:53:00Z">
        <w:r w:rsidR="004509D0">
          <w:t>vingt</w:t>
        </w:r>
      </w:ins>
      <w:del w:id="42" w:author="T. Monteil" w:date="2017-10-23T12:53:00Z">
        <w:r w:rsidDel="004509D0">
          <w:delText>d</w:delText>
        </w:r>
        <w:r w:rsidDel="004509D0">
          <w:delText>i</w:delText>
        </w:r>
        <w:r w:rsidDel="004509D0">
          <w:delText>z</w:delText>
        </w:r>
      </w:del>
      <w:r>
        <w:t>aine) : le fait de les rajouter ponctuellement  « à la main » est donc envisageable.</w:t>
      </w:r>
    </w:p>
    <w:p w14:paraId="4B19D8B2" w14:textId="77777777" w:rsidR="00594136" w:rsidRDefault="00A82F44">
      <w:pPr>
        <w:pStyle w:val="Titre3"/>
      </w:pPr>
      <w:bookmarkStart w:id="43" w:name="__RefHeading___Toc1331_999567251"/>
      <w:bookmarkEnd w:id="43"/>
      <w:r>
        <w:t>Req #4</w:t>
      </w:r>
    </w:p>
    <w:p w14:paraId="399AF3A4" w14:textId="77777777" w:rsidR="00594136" w:rsidRDefault="00A82F44">
      <w:pPr>
        <w:jc w:val="both"/>
      </w:pPr>
      <w:r>
        <w:t>En priorité, il faut rendre visible l’API REST (</w:t>
      </w:r>
      <w:hyperlink r:id="rId11">
        <w:r>
          <w:rPr>
            <w:rStyle w:val="LienInternet"/>
            <w:webHidden/>
          </w:rPr>
          <w:t>https://docs.l</w:t>
        </w:r>
        <w:r>
          <w:rPr>
            <w:rStyle w:val="LienInternet"/>
            <w:webHidden/>
          </w:rPr>
          <w:t>oraserver.io/lora-app-server/integrate/rest/</w:t>
        </w:r>
      </w:hyperlink>
      <w:r>
        <w:t>) fourni par la partie serveur application</w:t>
      </w:r>
      <w:ins w:id="44" w:author="T. Monteil" w:date="2017-10-23T12:54:00Z">
        <w:r w:rsidR="004509D0">
          <w:t xml:space="preserve"> sur le réseau INSA mais aussi sur internet</w:t>
        </w:r>
      </w:ins>
      <w:r>
        <w:t>.</w:t>
      </w:r>
    </w:p>
    <w:p w14:paraId="08819F4B" w14:textId="77777777" w:rsidR="00594136" w:rsidRDefault="00A82F44">
      <w:pPr>
        <w:pStyle w:val="Titre3"/>
      </w:pPr>
      <w:bookmarkStart w:id="45" w:name="__RefHeading___Toc1333_999567251"/>
      <w:bookmarkEnd w:id="45"/>
      <w:r>
        <w:t>Req #5</w:t>
      </w:r>
    </w:p>
    <w:p w14:paraId="6FC8A303" w14:textId="77777777" w:rsidR="00594136" w:rsidRDefault="00A82F44">
      <w:pPr>
        <w:jc w:val="both"/>
      </w:pPr>
      <w:r>
        <w:t>De même, il faut rendre accessible l’interface Web de gestion (applications/nœuds/utilisateur), fourni aussi par la partie serveur application</w:t>
      </w:r>
      <w:ins w:id="46" w:author="T. Monteil" w:date="2017-10-23T12:54:00Z">
        <w:r w:rsidR="004509D0" w:rsidRPr="004509D0">
          <w:t xml:space="preserve"> </w:t>
        </w:r>
        <w:r w:rsidR="004509D0">
          <w:t>sur le r</w:t>
        </w:r>
        <w:r w:rsidR="004509D0">
          <w:rPr>
            <w:rFonts w:ascii="Helvetica" w:eastAsia="Helvetica" w:hAnsi="Helvetica" w:cs="Helvetica"/>
          </w:rPr>
          <w:t>éseau INSA mais aussi sur internet</w:t>
        </w:r>
      </w:ins>
      <w:r>
        <w:t>.</w:t>
      </w:r>
    </w:p>
    <w:p w14:paraId="7F228EB7" w14:textId="77777777" w:rsidR="00594136" w:rsidRDefault="00A82F44">
      <w:pPr>
        <w:pStyle w:val="Titre3"/>
      </w:pPr>
      <w:bookmarkStart w:id="47" w:name="__RefHeading___Toc1335_999567251"/>
      <w:bookmarkEnd w:id="47"/>
      <w:r>
        <w:t>Req #6</w:t>
      </w:r>
    </w:p>
    <w:p w14:paraId="6BCA0095" w14:textId="77777777" w:rsidR="00594136" w:rsidRDefault="00A82F44">
      <w:pPr>
        <w:jc w:val="both"/>
      </w:pPr>
      <w:r>
        <w:t>L’architec</w:t>
      </w:r>
      <w:r>
        <w:t xml:space="preserve">ture devra être </w:t>
      </w:r>
      <w:ins w:id="48" w:author="T. Monteil" w:date="2017-10-23T12:54:00Z">
        <w:r w:rsidR="004509D0">
          <w:t>utilisable par les étudiants dans une première version fin novembre pour des pr</w:t>
        </w:r>
      </w:ins>
      <w:ins w:id="49" w:author="T. Monteil" w:date="2017-10-23T12:55:00Z">
        <w:r w:rsidR="004509D0">
          <w:t>e</w:t>
        </w:r>
      </w:ins>
      <w:ins w:id="50" w:author="T. Monteil" w:date="2017-10-23T12:54:00Z">
        <w:r w:rsidR="004509D0">
          <w:t xml:space="preserve">miers tests </w:t>
        </w:r>
      </w:ins>
      <w:ins w:id="51" w:author="T. Monteil" w:date="2017-10-23T12:55:00Z">
        <w:r w:rsidR="004509D0">
          <w:t xml:space="preserve">et pleinement </w:t>
        </w:r>
      </w:ins>
      <w:r>
        <w:t>fonctionnelle pour fin décembre 2017.</w:t>
      </w:r>
    </w:p>
    <w:p w14:paraId="3F8548F1" w14:textId="13AD4D6B" w:rsidR="00594136" w:rsidRDefault="00A82F44" w:rsidP="00CA2013">
      <w:pPr>
        <w:pStyle w:val="Titre2"/>
        <w:numPr>
          <w:ilvl w:val="1"/>
          <w:numId w:val="6"/>
        </w:numPr>
        <w:pPrChange w:id="52" w:author="T. Monteil" w:date="2017-10-23T13:01:00Z">
          <w:pPr>
            <w:pStyle w:val="Titre2"/>
            <w:numPr>
              <w:numId w:val="2"/>
            </w:numPr>
            <w:tabs>
              <w:tab w:val="num" w:pos="1080"/>
            </w:tabs>
          </w:pPr>
        </w:pPrChange>
      </w:pPr>
      <w:bookmarkStart w:id="53" w:name="__RefHeading___Toc1295_999567251"/>
      <w:bookmarkEnd w:id="53"/>
      <w:r>
        <w:rPr>
          <w:i w:val="0"/>
          <w:sz w:val="28"/>
        </w:rPr>
        <w:t>Gateways LoRa</w:t>
      </w:r>
    </w:p>
    <w:p w14:paraId="774C2648" w14:textId="77777777" w:rsidR="00594136" w:rsidRDefault="00A82F44">
      <w:pPr>
        <w:pStyle w:val="Titre3"/>
      </w:pPr>
      <w:bookmarkStart w:id="54" w:name="__RefHeading___Toc1337_999567251"/>
      <w:bookmarkEnd w:id="54"/>
      <w:r>
        <w:t>Req #7</w:t>
      </w:r>
    </w:p>
    <w:p w14:paraId="3F65851A" w14:textId="75557C81" w:rsidR="00594136" w:rsidRDefault="00A82F44">
      <w:pPr>
        <w:jc w:val="both"/>
      </w:pPr>
      <w:r>
        <w:t>L’installation et la maintenance des gateway LoRa sera assurées par le GEI. Les antennes seront installées au fur et à mesure de la réception des équipements. Dans un premier temps,</w:t>
      </w:r>
      <w:r>
        <w:t xml:space="preserve"> deux antennes (gateways) seront déployées sur le campus de l’INSA, probablement sur le toit du GEI et du GC.</w:t>
      </w:r>
      <w:ins w:id="55" w:author="T. Monteil" w:date="2017-10-23T12:57:00Z">
        <w:r w:rsidR="00CA2013">
          <w:t xml:space="preserve"> Une gateway</w:t>
        </w:r>
        <w:r w:rsidR="004509D0">
          <w:t xml:space="preserve"> sera aussi déployée sur le LAAS-CNRS.</w:t>
        </w:r>
      </w:ins>
    </w:p>
    <w:p w14:paraId="34B0147B" w14:textId="44072404" w:rsidR="00594136" w:rsidRDefault="00A82F44" w:rsidP="00CA2013">
      <w:pPr>
        <w:pStyle w:val="Titre2"/>
        <w:numPr>
          <w:ilvl w:val="1"/>
          <w:numId w:val="6"/>
        </w:numPr>
        <w:rPr>
          <w:i w:val="0"/>
          <w:sz w:val="28"/>
        </w:rPr>
        <w:pPrChange w:id="56" w:author="T. Monteil" w:date="2017-10-23T13:01:00Z">
          <w:pPr>
            <w:pStyle w:val="Titre2"/>
            <w:numPr>
              <w:numId w:val="2"/>
            </w:numPr>
            <w:tabs>
              <w:tab w:val="num" w:pos="1080"/>
            </w:tabs>
          </w:pPr>
        </w:pPrChange>
      </w:pPr>
      <w:bookmarkStart w:id="57" w:name="__RefHeading___Toc1297_999567251"/>
      <w:bookmarkEnd w:id="57"/>
      <w:r>
        <w:rPr>
          <w:i w:val="0"/>
          <w:sz w:val="28"/>
        </w:rPr>
        <w:lastRenderedPageBreak/>
        <w:t>Volumétrie</w:t>
      </w:r>
    </w:p>
    <w:p w14:paraId="620E8AF3" w14:textId="77777777" w:rsidR="00594136" w:rsidRDefault="00A82F44">
      <w:pPr>
        <w:pStyle w:val="Titre3"/>
      </w:pPr>
      <w:bookmarkStart w:id="58" w:name="__RefHeading___Toc1339_999567251"/>
      <w:bookmarkEnd w:id="58"/>
      <w:r>
        <w:t>Req #8</w:t>
      </w:r>
    </w:p>
    <w:p w14:paraId="62F56511" w14:textId="6B964DA8" w:rsidR="00594136" w:rsidRDefault="00A82F44">
      <w:pPr>
        <w:jc w:val="both"/>
      </w:pPr>
      <w:r>
        <w:t>La volumétrie envisagée dans un premier temps sera d’environ une centaine d’utilisateur (très majoritairement des étudiants INSA</w:t>
      </w:r>
      <w:r>
        <w:t>) et environ une vingtaine de capteurs communiquants en même temps (quelques mégaoctets de données cumulées</w:t>
      </w:r>
      <w:ins w:id="59" w:author="T. Monteil" w:date="2017-10-23T12:59:00Z">
        <w:r w:rsidR="00CA2013">
          <w:t xml:space="preserve"> en pleine charge</w:t>
        </w:r>
      </w:ins>
      <w:r>
        <w:t>).</w:t>
      </w:r>
    </w:p>
    <w:p w14:paraId="7B332061" w14:textId="77777777" w:rsidR="00594136" w:rsidRDefault="00A82F44" w:rsidP="00CA2013">
      <w:pPr>
        <w:pStyle w:val="Titre2"/>
        <w:numPr>
          <w:ilvl w:val="1"/>
          <w:numId w:val="6"/>
        </w:numPr>
        <w:pPrChange w:id="60" w:author="T. Monteil" w:date="2017-10-23T13:01:00Z">
          <w:pPr>
            <w:pStyle w:val="Titre2"/>
          </w:pPr>
        </w:pPrChange>
      </w:pPr>
      <w:bookmarkStart w:id="61" w:name="__RefHeading___Toc1299_999567251"/>
      <w:bookmarkEnd w:id="61"/>
      <w:r>
        <w:t>Documentation</w:t>
      </w:r>
    </w:p>
    <w:p w14:paraId="736E15F5" w14:textId="77777777" w:rsidR="00594136" w:rsidRDefault="00A82F44">
      <w:pPr>
        <w:pStyle w:val="Titre3"/>
      </w:pPr>
      <w:bookmarkStart w:id="62" w:name="__RefHeading___Toc1341_999567251"/>
      <w:bookmarkEnd w:id="62"/>
      <w:r>
        <w:t>R</w:t>
      </w:r>
      <w:r>
        <w:t>eq #9</w:t>
      </w:r>
    </w:p>
    <w:p w14:paraId="614D476C" w14:textId="77777777" w:rsidR="00594136" w:rsidRDefault="00A82F44">
      <w:pPr>
        <w:jc w:val="both"/>
      </w:pPr>
      <w:r>
        <w:t>La documentation devra être accessible des étudiants et personnels INSA ainsi que des utilisateurs extérieurs.</w:t>
      </w:r>
    </w:p>
    <w:p w14:paraId="6CB9D7F8" w14:textId="77777777" w:rsidR="00594136" w:rsidRDefault="00594136">
      <w:pPr>
        <w:jc w:val="both"/>
        <w:rPr>
          <w:sz w:val="28"/>
        </w:rPr>
      </w:pPr>
    </w:p>
    <w:p w14:paraId="309F27DA" w14:textId="77777777" w:rsidR="00594136" w:rsidRDefault="00A82F44">
      <w:pPr>
        <w:pStyle w:val="Titre3"/>
      </w:pPr>
      <w:bookmarkStart w:id="63" w:name="__RefHeading___Toc1343_999567251"/>
      <w:bookmarkEnd w:id="63"/>
      <w:r>
        <w:t>Req #10</w:t>
      </w:r>
    </w:p>
    <w:p w14:paraId="64C89941" w14:textId="62C32449" w:rsidR="00594136" w:rsidRDefault="00A82F44">
      <w:pPr>
        <w:jc w:val="both"/>
      </w:pPr>
      <w:r>
        <w:t>En plus de la documentation fournie par le CSN sur la configuration du serveur, une documentation gérée par le GEI devra être possible (via un Wiki, par exemple) de façon à fournir des exemples et tutoriels (how-to).</w:t>
      </w:r>
      <w:ins w:id="64" w:author="T. Monteil" w:date="2017-10-23T12:56:00Z">
        <w:r w:rsidR="004509D0">
          <w:t xml:space="preserve"> L</w:t>
        </w:r>
        <w:r w:rsidR="004509D0">
          <w:rPr>
            <w:rFonts w:ascii="Helvetica" w:eastAsia="Helvetica" w:hAnsi="Helvetica" w:cs="Helvetica"/>
          </w:rPr>
          <w:t>’</w:t>
        </w:r>
        <w:r w:rsidR="004509D0">
          <w:t xml:space="preserve">ensemble sera accessible en un point unique et maintenable par les </w:t>
        </w:r>
      </w:ins>
      <w:ins w:id="65" w:author="T. Monteil" w:date="2017-10-23T12:59:00Z">
        <w:r w:rsidR="00CA2013">
          <w:t>techniciens</w:t>
        </w:r>
      </w:ins>
      <w:ins w:id="66" w:author="T. Monteil" w:date="2017-10-23T12:56:00Z">
        <w:r w:rsidR="004509D0">
          <w:t>, enseignants et quelques élèves.</w:t>
        </w:r>
      </w:ins>
    </w:p>
    <w:p w14:paraId="7EAC4241" w14:textId="77777777" w:rsidR="00594136" w:rsidDel="008C447C" w:rsidRDefault="00594136">
      <w:pPr>
        <w:jc w:val="both"/>
        <w:rPr>
          <w:del w:id="67" w:author="T. Monteil" w:date="2017-10-23T13:02:00Z"/>
        </w:rPr>
      </w:pPr>
    </w:p>
    <w:p w14:paraId="3176AA2E" w14:textId="77777777" w:rsidR="00594136" w:rsidDel="008C447C" w:rsidRDefault="00594136">
      <w:pPr>
        <w:rPr>
          <w:del w:id="68" w:author="T. Monteil" w:date="2017-10-23T13:02:00Z"/>
          <w:sz w:val="28"/>
        </w:rPr>
      </w:pPr>
    </w:p>
    <w:p w14:paraId="306B7636" w14:textId="77777777" w:rsidR="00594136" w:rsidRDefault="00594136">
      <w:pPr>
        <w:rPr>
          <w:sz w:val="28"/>
        </w:rPr>
      </w:pPr>
    </w:p>
    <w:p w14:paraId="667AA788" w14:textId="31CFE41C" w:rsidR="008C447C" w:rsidRDefault="008C447C" w:rsidP="008C447C">
      <w:pPr>
        <w:pStyle w:val="Titre1"/>
        <w:numPr>
          <w:ilvl w:val="0"/>
          <w:numId w:val="4"/>
        </w:numPr>
        <w:rPr>
          <w:ins w:id="69" w:author="T. Monteil" w:date="2017-10-23T13:01:00Z"/>
        </w:rPr>
      </w:pPr>
      <w:ins w:id="70" w:author="T. Monteil" w:date="2017-10-23T13:01:00Z">
        <w:r>
          <w:t>Planning prévisionnel</w:t>
        </w:r>
      </w:ins>
    </w:p>
    <w:p w14:paraId="02DEA0EA" w14:textId="77777777" w:rsidR="008C447C" w:rsidRDefault="008C447C" w:rsidP="008C447C">
      <w:pPr>
        <w:rPr>
          <w:ins w:id="71" w:author="T. Monteil" w:date="2017-10-23T13:02:00Z"/>
        </w:rPr>
        <w:pPrChange w:id="72" w:author="T. Monteil" w:date="2017-10-23T13:02:00Z">
          <w:pPr>
            <w:pStyle w:val="Titre1"/>
            <w:numPr>
              <w:numId w:val="4"/>
            </w:numPr>
          </w:pPr>
        </w:pPrChange>
      </w:pPr>
    </w:p>
    <w:p w14:paraId="0F6EDB5F" w14:textId="4EE6794E" w:rsidR="008C447C" w:rsidRDefault="008C447C" w:rsidP="008C447C">
      <w:pPr>
        <w:rPr>
          <w:ins w:id="73" w:author="T. Monteil" w:date="2017-10-23T13:09:00Z"/>
        </w:rPr>
        <w:pPrChange w:id="74" w:author="T. Monteil" w:date="2017-10-23T13:02:00Z">
          <w:pPr>
            <w:pStyle w:val="Titre1"/>
            <w:numPr>
              <w:numId w:val="4"/>
            </w:numPr>
          </w:pPr>
        </w:pPrChange>
      </w:pPr>
      <w:ins w:id="75" w:author="T. Monteil" w:date="2017-10-23T13:02:00Z">
        <w:r>
          <w:t>Ce planning est à consolider entre le CSN et le DGEI.</w:t>
        </w:r>
      </w:ins>
    </w:p>
    <w:p w14:paraId="38D64505" w14:textId="77777777" w:rsidR="008C447C" w:rsidRDefault="008C447C" w:rsidP="008C447C">
      <w:pPr>
        <w:rPr>
          <w:ins w:id="76" w:author="T. Monteil" w:date="2017-10-23T13:02:00Z"/>
        </w:rPr>
        <w:pPrChange w:id="77" w:author="T. Monteil" w:date="2017-10-23T13:02:00Z">
          <w:pPr>
            <w:pStyle w:val="Titre1"/>
            <w:numPr>
              <w:numId w:val="4"/>
            </w:numPr>
          </w:pPr>
        </w:pPrChange>
      </w:pPr>
      <w:bookmarkStart w:id="78" w:name="_GoBack"/>
      <w:bookmarkEnd w:id="78"/>
    </w:p>
    <w:p w14:paraId="2AE283C9" w14:textId="6BC6E3BB" w:rsidR="008C447C" w:rsidRDefault="008C447C" w:rsidP="008C447C">
      <w:pPr>
        <w:rPr>
          <w:ins w:id="79" w:author="T. Monteil" w:date="2017-10-23T13:03:00Z"/>
        </w:rPr>
        <w:pPrChange w:id="80" w:author="T. Monteil" w:date="2017-10-23T13:02:00Z">
          <w:pPr>
            <w:pStyle w:val="Titre1"/>
            <w:numPr>
              <w:numId w:val="4"/>
            </w:numPr>
          </w:pPr>
        </w:pPrChange>
      </w:pPr>
      <w:ins w:id="81" w:author="T. Monteil" w:date="2017-10-23T13:03:00Z">
        <w:r>
          <w:t>Semaine 43 : échange cahier des charges CSN-DGEI</w:t>
        </w:r>
      </w:ins>
    </w:p>
    <w:p w14:paraId="6E6675EC" w14:textId="2DAE0493" w:rsidR="008C447C" w:rsidRDefault="008C447C" w:rsidP="008C447C">
      <w:pPr>
        <w:rPr>
          <w:ins w:id="82" w:author="T. Monteil" w:date="2017-10-23T13:04:00Z"/>
        </w:rPr>
        <w:pPrChange w:id="83" w:author="T. Monteil" w:date="2017-10-23T13:02:00Z">
          <w:pPr>
            <w:pStyle w:val="Titre1"/>
            <w:numPr>
              <w:numId w:val="4"/>
            </w:numPr>
          </w:pPr>
        </w:pPrChange>
      </w:pPr>
      <w:ins w:id="84" w:author="T. Monteil" w:date="2017-10-23T13:03:00Z">
        <w:r>
          <w:t>Semaine 45 : Réunion</w:t>
        </w:r>
      </w:ins>
      <w:ins w:id="85" w:author="T. Monteil" w:date="2017-10-23T13:04:00Z">
        <w:r>
          <w:t xml:space="preserve"> état du projet</w:t>
        </w:r>
      </w:ins>
    </w:p>
    <w:p w14:paraId="04A5A8F1" w14:textId="697D8CF6" w:rsidR="008C447C" w:rsidRDefault="008C447C" w:rsidP="008C447C">
      <w:pPr>
        <w:rPr>
          <w:ins w:id="86" w:author="T. Monteil" w:date="2017-10-23T13:04:00Z"/>
        </w:rPr>
        <w:pPrChange w:id="87" w:author="T. Monteil" w:date="2017-10-23T13:02:00Z">
          <w:pPr>
            <w:pStyle w:val="Titre1"/>
            <w:numPr>
              <w:numId w:val="4"/>
            </w:numPr>
          </w:pPr>
        </w:pPrChange>
      </w:pPr>
      <w:ins w:id="88" w:author="T. Monteil" w:date="2017-10-23T13:04:00Z">
        <w:r>
          <w:t>Semaine 47-48</w:t>
        </w:r>
      </w:ins>
      <w:ins w:id="89" w:author="T. Monteil" w:date="2017-10-23T13:05:00Z">
        <w:r>
          <w:t> : Premiers tests usager</w:t>
        </w:r>
      </w:ins>
    </w:p>
    <w:p w14:paraId="052B12BF" w14:textId="225B7438" w:rsidR="008C447C" w:rsidRDefault="008C447C" w:rsidP="008C447C">
      <w:pPr>
        <w:rPr>
          <w:ins w:id="90" w:author="T. Monteil" w:date="2017-10-23T13:09:00Z"/>
        </w:rPr>
        <w:pPrChange w:id="91" w:author="T. Monteil" w:date="2017-10-23T13:02:00Z">
          <w:pPr>
            <w:pStyle w:val="Titre1"/>
            <w:numPr>
              <w:numId w:val="4"/>
            </w:numPr>
          </w:pPr>
        </w:pPrChange>
      </w:pPr>
      <w:ins w:id="92" w:author="T. Monteil" w:date="2017-10-23T13:04:00Z">
        <w:r>
          <w:t>Semaine 51</w:t>
        </w:r>
      </w:ins>
      <w:ins w:id="93" w:author="T. Monteil" w:date="2017-10-23T13:05:00Z">
        <w:r>
          <w:t xml:space="preserve"> : Livraison plate-forme INSA et </w:t>
        </w:r>
      </w:ins>
      <w:ins w:id="94" w:author="T. Monteil" w:date="2017-10-23T13:09:00Z">
        <w:r>
          <w:t>Démarrage intégration partenaires extérieurs</w:t>
        </w:r>
      </w:ins>
    </w:p>
    <w:p w14:paraId="29865F30" w14:textId="76F53A9B" w:rsidR="008C447C" w:rsidRPr="008C447C" w:rsidRDefault="008C447C" w:rsidP="008C447C">
      <w:pPr>
        <w:rPr>
          <w:ins w:id="95" w:author="T. Monteil" w:date="2017-10-23T13:01:00Z"/>
        </w:rPr>
        <w:pPrChange w:id="96" w:author="T. Monteil" w:date="2017-10-23T13:02:00Z">
          <w:pPr>
            <w:pStyle w:val="Titre1"/>
            <w:numPr>
              <w:numId w:val="4"/>
            </w:numPr>
          </w:pPr>
        </w:pPrChange>
      </w:pPr>
      <w:ins w:id="97" w:author="T. Monteil" w:date="2017-10-23T13:09:00Z">
        <w:r>
          <w:t>Semaine 2 : Intégration LAAS-CNRS / ACTIA</w:t>
        </w:r>
      </w:ins>
    </w:p>
    <w:p w14:paraId="25A2C4BE" w14:textId="77777777" w:rsidR="00594136" w:rsidRDefault="00594136">
      <w:pPr>
        <w:rPr>
          <w:sz w:val="28"/>
        </w:rPr>
      </w:pPr>
    </w:p>
    <w:p w14:paraId="70627FAB" w14:textId="77777777" w:rsidR="00594136" w:rsidRDefault="00594136">
      <w:pPr>
        <w:pStyle w:val="Corpsdetexte"/>
        <w:ind w:left="360"/>
      </w:pPr>
    </w:p>
    <w:p w14:paraId="0DC8AA60" w14:textId="77777777" w:rsidR="00594136" w:rsidRDefault="00594136"/>
    <w:sectPr w:rsidR="00594136">
      <w:headerReference w:type="default" r:id="rId12"/>
      <w:footerReference w:type="default" r:id="rId13"/>
      <w:pgSz w:w="11906" w:h="16838"/>
      <w:pgMar w:top="766" w:right="1418" w:bottom="1418" w:left="1418" w:header="709" w:footer="709"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6008F" w14:textId="77777777" w:rsidR="00A82F44" w:rsidRDefault="00A82F44">
      <w:r>
        <w:separator/>
      </w:r>
    </w:p>
  </w:endnote>
  <w:endnote w:type="continuationSeparator" w:id="0">
    <w:p w14:paraId="1AC6CD8E" w14:textId="77777777" w:rsidR="00A82F44" w:rsidRDefault="00A8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2AEF" w:usb1="C0007841" w:usb2="00000009" w:usb3="00000000" w:csb0="000001FF" w:csb1="00000000"/>
  </w:font>
  <w:font w:name="Arial">
    <w:panose1 w:val="00000000000000000000"/>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Liberation Sans">
    <w:altName w:val="Helvetica"/>
    <w:charset w:val="00"/>
    <w:family w:val="swiss"/>
    <w:pitch w:val="variable"/>
    <w:sig w:usb0="E0000AFF" w:usb1="500078FF" w:usb2="00000021" w:usb3="00000000" w:csb0="000001BF" w:csb1="00000000"/>
  </w:font>
  <w:font w:name="Noto Sans CJK SC Regular">
    <w:altName w:val="Times New Roman"/>
    <w:charset w:val="00"/>
    <w:family w:val="auto"/>
    <w:pitch w:val="variable"/>
  </w:font>
  <w:font w:name="FreeSans">
    <w:altName w:val="Angsana New"/>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B68FD" w14:textId="77777777" w:rsidR="00594136" w:rsidRDefault="00A82F44">
    <w:pPr>
      <w:pStyle w:val="Pieddepage"/>
      <w:jc w:val="center"/>
    </w:pPr>
    <w:r>
      <w:rPr>
        <w:rFonts w:ascii="Arial" w:hAnsi="Arial" w:cs="Arial"/>
        <w:sz w:val="18"/>
        <w:szCs w:val="18"/>
      </w:rPr>
      <w:fldChar w:fldCharType="begin"/>
    </w:r>
    <w:r>
      <w:instrText>FILENAME</w:instrText>
    </w:r>
    <w:r>
      <w:fldChar w:fldCharType="separate"/>
    </w:r>
    <w:r>
      <w:t>CDC - Infrastructure LoRa</w:t>
    </w:r>
    <w:r>
      <w:t xml:space="preserve"> pour l'INSA.odt</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61500" w14:textId="77777777" w:rsidR="00A82F44" w:rsidRDefault="00A82F44">
      <w:r>
        <w:separator/>
      </w:r>
    </w:p>
  </w:footnote>
  <w:footnote w:type="continuationSeparator" w:id="0">
    <w:p w14:paraId="19917EE6" w14:textId="77777777" w:rsidR="00A82F44" w:rsidRDefault="00A82F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260"/>
      <w:gridCol w:w="4860"/>
      <w:gridCol w:w="3006"/>
    </w:tblGrid>
    <w:tr w:rsidR="00594136" w14:paraId="7ACDF780" w14:textId="77777777">
      <w:trPr>
        <w:trHeight w:val="349"/>
      </w:trPr>
      <w:tc>
        <w:tcPr>
          <w:tcW w:w="126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4E50BD" w14:textId="77777777" w:rsidR="00594136" w:rsidRDefault="00A82F44">
          <w:pPr>
            <w:pStyle w:val="En-tte"/>
            <w:ind w:left="-108" w:right="-108"/>
            <w:rPr>
              <w:rFonts w:ascii="Arial" w:hAnsi="Arial" w:cs="Arial"/>
            </w:rPr>
          </w:pPr>
          <w:r>
            <w:rPr>
              <w:noProof/>
              <w:lang w:eastAsia="fr-FR"/>
            </w:rPr>
            <w:drawing>
              <wp:inline distT="0" distB="0" distL="0" distR="0" wp14:anchorId="0AA72149" wp14:editId="48B49E26">
                <wp:extent cx="800100" cy="52260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
                        <a:stretch>
                          <a:fillRect/>
                        </a:stretch>
                      </pic:blipFill>
                      <pic:spPr bwMode="auto">
                        <a:xfrm>
                          <a:off x="0" y="0"/>
                          <a:ext cx="800100" cy="522605"/>
                        </a:xfrm>
                        <a:prstGeom prst="rect">
                          <a:avLst/>
                        </a:prstGeom>
                      </pic:spPr>
                    </pic:pic>
                  </a:graphicData>
                </a:graphic>
              </wp:inline>
            </w:drawing>
          </w: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B7C3C80" w14:textId="77777777" w:rsidR="00594136" w:rsidRDefault="00A82F44">
          <w:pPr>
            <w:pStyle w:val="En-tte"/>
            <w:jc w:val="center"/>
          </w:pPr>
          <w:r>
            <w:rPr>
              <w:rFonts w:ascii="Arial" w:hAnsi="Arial" w:cs="Arial"/>
              <w:b/>
              <w:caps/>
              <w:sz w:val="28"/>
              <w:szCs w:val="28"/>
            </w:rPr>
            <w:t>Cahier des Charges</w:t>
          </w:r>
        </w:p>
      </w:tc>
      <w:tc>
        <w:tcPr>
          <w:tcW w:w="300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29CC2C" w14:textId="77777777" w:rsidR="00594136" w:rsidRDefault="00A82F44">
          <w:pPr>
            <w:pStyle w:val="En-tte"/>
            <w:spacing w:before="60"/>
          </w:pPr>
          <w:r>
            <w:rPr>
              <w:rFonts w:ascii="Arial" w:hAnsi="Arial" w:cs="Arial"/>
              <w:sz w:val="18"/>
              <w:szCs w:val="20"/>
              <w:lang w:val="en-US"/>
            </w:rPr>
            <w:t>Réf. : CDC – Infrastructure LoRa</w:t>
          </w:r>
        </w:p>
        <w:p w14:paraId="568A8D5F" w14:textId="77777777" w:rsidR="00594136" w:rsidRDefault="00A82F44">
          <w:pPr>
            <w:pStyle w:val="En-tte"/>
          </w:pPr>
          <w:r>
            <w:rPr>
              <w:rFonts w:ascii="Arial" w:hAnsi="Arial" w:cs="Arial"/>
              <w:sz w:val="18"/>
              <w:szCs w:val="20"/>
            </w:rPr>
            <w:t xml:space="preserve">Version : 1 </w:t>
          </w:r>
        </w:p>
        <w:p w14:paraId="1C5E6A1A" w14:textId="77777777" w:rsidR="00594136" w:rsidRDefault="00A82F44">
          <w:pPr>
            <w:pStyle w:val="En-tte"/>
          </w:pPr>
          <w:r>
            <w:rPr>
              <w:rFonts w:ascii="Arial" w:hAnsi="Arial" w:cs="Arial"/>
              <w:sz w:val="18"/>
              <w:szCs w:val="20"/>
            </w:rPr>
            <w:t>Date d’application : 2017-10-23</w:t>
          </w:r>
        </w:p>
        <w:p w14:paraId="6D193332" w14:textId="77777777" w:rsidR="00594136" w:rsidRDefault="00A82F44">
          <w:pPr>
            <w:pStyle w:val="En-tte"/>
          </w:pPr>
          <w:r>
            <w:rPr>
              <w:rFonts w:ascii="Arial" w:hAnsi="Arial" w:cs="Arial"/>
              <w:sz w:val="18"/>
              <w:szCs w:val="20"/>
            </w:rPr>
            <w:t xml:space="preserve">Page : </w:t>
          </w:r>
          <w:r>
            <w:rPr>
              <w:rStyle w:val="Numrodepage"/>
              <w:rFonts w:ascii="Arial" w:hAnsi="Arial" w:cs="Arial"/>
              <w:sz w:val="18"/>
              <w:szCs w:val="20"/>
            </w:rPr>
            <w:fldChar w:fldCharType="begin"/>
          </w:r>
          <w:r>
            <w:instrText>PAGE</w:instrText>
          </w:r>
          <w:r>
            <w:fldChar w:fldCharType="separate"/>
          </w:r>
          <w:r w:rsidR="008C447C">
            <w:rPr>
              <w:noProof/>
            </w:rPr>
            <w:t>3</w:t>
          </w:r>
          <w:r>
            <w:fldChar w:fldCharType="end"/>
          </w:r>
          <w:r>
            <w:rPr>
              <w:rFonts w:ascii="Arial" w:hAnsi="Arial" w:cs="Arial"/>
              <w:sz w:val="18"/>
              <w:szCs w:val="20"/>
            </w:rPr>
            <w:t>/</w:t>
          </w:r>
          <w:r>
            <w:rPr>
              <w:rStyle w:val="Numrodepage"/>
              <w:rFonts w:ascii="Arial" w:hAnsi="Arial" w:cs="Arial"/>
              <w:sz w:val="18"/>
              <w:szCs w:val="20"/>
            </w:rPr>
            <w:fldChar w:fldCharType="begin"/>
          </w:r>
          <w:r>
            <w:instrText>NUMPAGES</w:instrText>
          </w:r>
          <w:r>
            <w:fldChar w:fldCharType="separate"/>
          </w:r>
          <w:r w:rsidR="008C447C">
            <w:rPr>
              <w:noProof/>
            </w:rPr>
            <w:t>5</w:t>
          </w:r>
          <w:r>
            <w:fldChar w:fldCharType="end"/>
          </w:r>
        </w:p>
      </w:tc>
    </w:tr>
    <w:tr w:rsidR="00594136" w14:paraId="1C12E97A" w14:textId="77777777">
      <w:trPr>
        <w:trHeight w:val="701"/>
      </w:trPr>
      <w:tc>
        <w:tcPr>
          <w:tcW w:w="126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CF0E5" w14:textId="77777777" w:rsidR="00594136" w:rsidRDefault="00594136">
          <w:pPr>
            <w:pStyle w:val="En-tte"/>
            <w:ind w:left="-108"/>
            <w:rPr>
              <w:rFonts w:ascii="Arial" w:hAnsi="Arial" w:cs="Arial"/>
            </w:rPr>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D263BA" w14:textId="77777777" w:rsidR="00594136" w:rsidRDefault="00A82F44">
          <w:pPr>
            <w:pStyle w:val="En-tte"/>
            <w:jc w:val="center"/>
          </w:pPr>
          <w:r>
            <w:rPr>
              <w:rFonts w:ascii="Arial" w:hAnsi="Arial" w:cs="Arial"/>
              <w:b/>
              <w:caps/>
              <w:sz w:val="28"/>
              <w:szCs w:val="28"/>
            </w:rPr>
            <w:t>Infrastructure LORA</w:t>
          </w:r>
        </w:p>
      </w:tc>
      <w:tc>
        <w:tcPr>
          <w:tcW w:w="300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488493" w14:textId="77777777" w:rsidR="00594136" w:rsidRDefault="00594136">
          <w:pPr>
            <w:pStyle w:val="En-tte"/>
            <w:spacing w:before="60"/>
            <w:rPr>
              <w:rFonts w:ascii="Arial" w:hAnsi="Arial" w:cs="Arial"/>
              <w:sz w:val="20"/>
              <w:szCs w:val="20"/>
            </w:rPr>
          </w:pPr>
          <w:bookmarkStart w:id="98" w:name="OLE_LINK2"/>
          <w:bookmarkStart w:id="99" w:name="OLE_LINK1"/>
          <w:bookmarkEnd w:id="98"/>
          <w:bookmarkEnd w:id="99"/>
        </w:p>
      </w:tc>
    </w:tr>
  </w:tbl>
  <w:p w14:paraId="1C93B148" w14:textId="77777777" w:rsidR="00594136" w:rsidRDefault="0059413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05018"/>
    <w:multiLevelType w:val="multilevel"/>
    <w:tmpl w:val="FE66409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rPr>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4072292F"/>
    <w:multiLevelType w:val="multilevel"/>
    <w:tmpl w:val="44F84C92"/>
    <w:lvl w:ilvl="0">
      <w:start w:val="3"/>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42771E18"/>
    <w:multiLevelType w:val="multilevel"/>
    <w:tmpl w:val="8356FA7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8167EFC"/>
    <w:multiLevelType w:val="multilevel"/>
    <w:tmpl w:val="B3F670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58672114"/>
    <w:multiLevelType w:val="multilevel"/>
    <w:tmpl w:val="8D8E26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7E1256"/>
    <w:multiLevelType w:val="multilevel"/>
    <w:tmpl w:val="4F98D260"/>
    <w:lvl w:ilvl="0">
      <w:start w:val="4"/>
      <w:numFmt w:val="decimal"/>
      <w:lvlText w:val="%1"/>
      <w:lvlJc w:val="left"/>
      <w:pPr>
        <w:ind w:left="380" w:hanging="380"/>
      </w:pPr>
      <w:rPr>
        <w:rFonts w:hint="default"/>
        <w:i w:val="0"/>
        <w:sz w:val="28"/>
      </w:rPr>
    </w:lvl>
    <w:lvl w:ilvl="1">
      <w:start w:val="2"/>
      <w:numFmt w:val="decimal"/>
      <w:lvlText w:val="%1.%2"/>
      <w:lvlJc w:val="left"/>
      <w:pPr>
        <w:ind w:left="740" w:hanging="380"/>
      </w:pPr>
      <w:rPr>
        <w:rFonts w:hint="default"/>
        <w:i w:val="0"/>
        <w:sz w:val="28"/>
      </w:rPr>
    </w:lvl>
    <w:lvl w:ilvl="2">
      <w:start w:val="1"/>
      <w:numFmt w:val="decimal"/>
      <w:lvlText w:val="%1.%2.%3"/>
      <w:lvlJc w:val="left"/>
      <w:pPr>
        <w:ind w:left="1440" w:hanging="720"/>
      </w:pPr>
      <w:rPr>
        <w:rFonts w:hint="default"/>
        <w:i w:val="0"/>
        <w:sz w:val="28"/>
      </w:rPr>
    </w:lvl>
    <w:lvl w:ilvl="3">
      <w:start w:val="1"/>
      <w:numFmt w:val="decimal"/>
      <w:lvlText w:val="%1.%2.%3.%4"/>
      <w:lvlJc w:val="left"/>
      <w:pPr>
        <w:ind w:left="2160" w:hanging="1080"/>
      </w:pPr>
      <w:rPr>
        <w:rFonts w:hint="default"/>
        <w:i w:val="0"/>
        <w:sz w:val="28"/>
      </w:rPr>
    </w:lvl>
    <w:lvl w:ilvl="4">
      <w:start w:val="1"/>
      <w:numFmt w:val="decimal"/>
      <w:lvlText w:val="%1.%2.%3.%4.%5"/>
      <w:lvlJc w:val="left"/>
      <w:pPr>
        <w:ind w:left="2520" w:hanging="1080"/>
      </w:pPr>
      <w:rPr>
        <w:rFonts w:hint="default"/>
        <w:i w:val="0"/>
        <w:sz w:val="28"/>
      </w:rPr>
    </w:lvl>
    <w:lvl w:ilvl="5">
      <w:start w:val="1"/>
      <w:numFmt w:val="decimal"/>
      <w:lvlText w:val="%1.%2.%3.%4.%5.%6"/>
      <w:lvlJc w:val="left"/>
      <w:pPr>
        <w:ind w:left="3240" w:hanging="1440"/>
      </w:pPr>
      <w:rPr>
        <w:rFonts w:hint="default"/>
        <w:i w:val="0"/>
        <w:sz w:val="28"/>
      </w:rPr>
    </w:lvl>
    <w:lvl w:ilvl="6">
      <w:start w:val="1"/>
      <w:numFmt w:val="decimal"/>
      <w:lvlText w:val="%1.%2.%3.%4.%5.%6.%7"/>
      <w:lvlJc w:val="left"/>
      <w:pPr>
        <w:ind w:left="3600" w:hanging="1440"/>
      </w:pPr>
      <w:rPr>
        <w:rFonts w:hint="default"/>
        <w:i w:val="0"/>
        <w:sz w:val="28"/>
      </w:rPr>
    </w:lvl>
    <w:lvl w:ilvl="7">
      <w:start w:val="1"/>
      <w:numFmt w:val="decimal"/>
      <w:lvlText w:val="%1.%2.%3.%4.%5.%6.%7.%8"/>
      <w:lvlJc w:val="left"/>
      <w:pPr>
        <w:ind w:left="4320" w:hanging="1800"/>
      </w:pPr>
      <w:rPr>
        <w:rFonts w:hint="default"/>
        <w:i w:val="0"/>
        <w:sz w:val="28"/>
      </w:rPr>
    </w:lvl>
    <w:lvl w:ilvl="8">
      <w:start w:val="1"/>
      <w:numFmt w:val="decimal"/>
      <w:lvlText w:val="%1.%2.%3.%4.%5.%6.%7.%8.%9"/>
      <w:lvlJc w:val="left"/>
      <w:pPr>
        <w:ind w:left="4680" w:hanging="1800"/>
      </w:pPr>
      <w:rPr>
        <w:rFonts w:hint="default"/>
        <w:i w:val="0"/>
        <w:sz w:val="28"/>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 Monteil">
    <w15:presenceInfo w15:providerId="None" w15:userId="T. Mont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36"/>
    <w:rsid w:val="004509D0"/>
    <w:rsid w:val="00594136"/>
    <w:rsid w:val="008C447C"/>
    <w:rsid w:val="00A82F44"/>
    <w:rsid w:val="00CA2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5080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195"/>
    <w:pPr>
      <w:suppressAutoHyphens/>
    </w:pPr>
    <w:rPr>
      <w:sz w:val="24"/>
      <w:szCs w:val="24"/>
      <w:lang w:eastAsia="ar-SA"/>
    </w:rPr>
  </w:style>
  <w:style w:type="paragraph" w:styleId="Titre1">
    <w:name w:val="heading 1"/>
    <w:basedOn w:val="Normal"/>
    <w:next w:val="Normal"/>
    <w:qFormat/>
    <w:rsid w:val="00082E2C"/>
    <w:pPr>
      <w:keepNext/>
      <w:numPr>
        <w:numId w:val="1"/>
      </w:numPr>
      <w:spacing w:before="480" w:after="60"/>
      <w:outlineLvl w:val="0"/>
    </w:pPr>
    <w:rPr>
      <w:rFonts w:ascii="Arial" w:hAnsi="Arial" w:cs="Arial"/>
      <w:b/>
      <w:caps/>
      <w:color w:val="333399"/>
      <w:sz w:val="28"/>
      <w:szCs w:val="32"/>
      <w:u w:val="single"/>
    </w:rPr>
  </w:style>
  <w:style w:type="paragraph" w:styleId="Titre2">
    <w:name w:val="heading 2"/>
    <w:basedOn w:val="Normal"/>
    <w:next w:val="Normal"/>
    <w:qFormat/>
    <w:rsid w:val="00082E2C"/>
    <w:pPr>
      <w:keepNext/>
      <w:numPr>
        <w:ilvl w:val="1"/>
        <w:numId w:val="1"/>
      </w:numPr>
      <w:spacing w:before="360" w:after="60"/>
      <w:outlineLvl w:val="1"/>
    </w:pPr>
    <w:rPr>
      <w:rFonts w:ascii="Arial" w:hAnsi="Arial" w:cs="Arial"/>
      <w:b/>
      <w:bCs/>
      <w:i/>
      <w:iCs/>
      <w:color w:val="99CC00"/>
      <w:szCs w:val="28"/>
    </w:rPr>
  </w:style>
  <w:style w:type="paragraph" w:styleId="Titre3">
    <w:name w:val="heading 3"/>
    <w:basedOn w:val="Normal"/>
    <w:next w:val="Normal"/>
    <w:link w:val="Titre3Car"/>
    <w:qFormat/>
    <w:rsid w:val="009706B7"/>
    <w:pPr>
      <w:keepNext/>
      <w:spacing w:before="240" w:after="60"/>
      <w:outlineLvl w:val="2"/>
    </w:pPr>
    <w:rPr>
      <w:rFonts w:ascii="Arial" w:hAnsi="Arial" w:cs="Arial"/>
      <w:b/>
      <w:bCs/>
      <w:i/>
      <w:color w:val="7030A0"/>
      <w:sz w:val="26"/>
      <w:szCs w:val="26"/>
    </w:rPr>
  </w:style>
  <w:style w:type="paragraph" w:styleId="Titre4">
    <w:name w:val="heading 4"/>
    <w:basedOn w:val="Normal"/>
    <w:next w:val="Normal"/>
    <w:qFormat/>
    <w:rsid w:val="00024301"/>
    <w:pPr>
      <w:keepNext/>
      <w:spacing w:before="240" w:after="60"/>
      <w:outlineLvl w:val="3"/>
    </w:pPr>
    <w:rPr>
      <w:b/>
      <w:bCs/>
      <w:sz w:val="28"/>
      <w:szCs w:val="28"/>
    </w:rPr>
  </w:style>
  <w:style w:type="paragraph" w:styleId="Titre5">
    <w:name w:val="heading 5"/>
    <w:basedOn w:val="Normal"/>
    <w:next w:val="Normal"/>
    <w:qFormat/>
    <w:rsid w:val="00024301"/>
    <w:pPr>
      <w:spacing w:before="240" w:after="60"/>
      <w:outlineLvl w:val="4"/>
    </w:pPr>
    <w:rPr>
      <w:b/>
      <w:bCs/>
      <w:i/>
      <w:iCs/>
      <w:sz w:val="26"/>
      <w:szCs w:val="26"/>
    </w:rPr>
  </w:style>
  <w:style w:type="paragraph" w:styleId="Titre6">
    <w:name w:val="heading 6"/>
    <w:basedOn w:val="Normal"/>
    <w:next w:val="Normal"/>
    <w:qFormat/>
    <w:rsid w:val="00024301"/>
    <w:pPr>
      <w:spacing w:before="240" w:after="60"/>
      <w:outlineLvl w:val="5"/>
    </w:pPr>
    <w:rPr>
      <w:b/>
      <w:bCs/>
      <w:sz w:val="22"/>
      <w:szCs w:val="22"/>
    </w:rPr>
  </w:style>
  <w:style w:type="paragraph" w:styleId="Titre7">
    <w:name w:val="heading 7"/>
    <w:basedOn w:val="Normal"/>
    <w:next w:val="Normal"/>
    <w:qFormat/>
    <w:rsid w:val="00024301"/>
    <w:pPr>
      <w:spacing w:before="240" w:after="60"/>
      <w:outlineLvl w:val="6"/>
    </w:pPr>
  </w:style>
  <w:style w:type="paragraph" w:styleId="Titre8">
    <w:name w:val="heading 8"/>
    <w:basedOn w:val="Normal"/>
    <w:next w:val="Normal"/>
    <w:qFormat/>
    <w:rsid w:val="00024301"/>
    <w:pPr>
      <w:spacing w:before="240" w:after="60"/>
      <w:outlineLvl w:val="7"/>
    </w:pPr>
    <w:rPr>
      <w:i/>
      <w:iCs/>
    </w:rPr>
  </w:style>
  <w:style w:type="paragraph" w:styleId="Titre9">
    <w:name w:val="heading 9"/>
    <w:basedOn w:val="Normal"/>
    <w:next w:val="Normal"/>
    <w:qFormat/>
    <w:rsid w:val="0002430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rsid w:val="001F04BD"/>
  </w:style>
  <w:style w:type="character" w:customStyle="1" w:styleId="LienInternet">
    <w:name w:val="Lien Internet"/>
    <w:uiPriority w:val="99"/>
    <w:rsid w:val="00355C78"/>
    <w:rPr>
      <w:color w:val="0000FF"/>
      <w:u w:val="single"/>
    </w:rPr>
  </w:style>
  <w:style w:type="character" w:customStyle="1" w:styleId="TextedebullesCar">
    <w:name w:val="Texte de bulles Car"/>
    <w:link w:val="Textedebulles"/>
    <w:qFormat/>
    <w:rsid w:val="001F041F"/>
    <w:rPr>
      <w:rFonts w:ascii="Tahoma" w:hAnsi="Tahoma" w:cs="Tahoma"/>
      <w:sz w:val="16"/>
      <w:szCs w:val="16"/>
      <w:lang w:eastAsia="ar-SA"/>
    </w:rPr>
  </w:style>
  <w:style w:type="character" w:customStyle="1" w:styleId="Titre3Car">
    <w:name w:val="Titre 3 Car"/>
    <w:basedOn w:val="Policepardfaut"/>
    <w:link w:val="Titre3"/>
    <w:qFormat/>
    <w:rsid w:val="00C273C1"/>
    <w:rPr>
      <w:rFonts w:ascii="Arial" w:hAnsi="Arial" w:cs="Arial"/>
      <w:b/>
      <w:bCs/>
      <w:i/>
      <w:color w:val="7030A0"/>
      <w:sz w:val="26"/>
      <w:szCs w:val="26"/>
      <w:lang w:eastAsia="ar-SA"/>
    </w:rPr>
  </w:style>
  <w:style w:type="character" w:customStyle="1" w:styleId="Style1Car">
    <w:name w:val="Style1 Car"/>
    <w:basedOn w:val="Titre3Car"/>
    <w:link w:val="Style1"/>
    <w:qFormat/>
    <w:rsid w:val="00C273C1"/>
    <w:rPr>
      <w:rFonts w:ascii="Arial" w:hAnsi="Arial" w:cs="Arial"/>
      <w:b/>
      <w:bCs/>
      <w:i w:val="0"/>
      <w:iCs/>
      <w:color w:val="800080"/>
      <w:sz w:val="24"/>
      <w:szCs w:val="26"/>
      <w:lang w:eastAsia="ar-SA"/>
    </w:rPr>
  </w:style>
  <w:style w:type="character" w:customStyle="1" w:styleId="Titre3Car0">
    <w:name w:val="Titre3 Car"/>
    <w:basedOn w:val="Style1Car"/>
    <w:qFormat/>
    <w:rsid w:val="00C273C1"/>
    <w:rPr>
      <w:rFonts w:ascii="Arial" w:hAnsi="Arial" w:cs="Arial"/>
      <w:b/>
      <w:bCs/>
      <w:i/>
      <w:iCs/>
      <w:color w:val="800080"/>
      <w:sz w:val="24"/>
      <w:szCs w:val="26"/>
      <w:lang w:eastAsia="ar-SA"/>
    </w:rPr>
  </w:style>
  <w:style w:type="character" w:customStyle="1" w:styleId="ListLabel1">
    <w:name w:val="ListLabel 1"/>
    <w:qFormat/>
    <w:rPr>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12"/>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12"/>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sz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1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7">
    <w:name w:val="ListLabel 37"/>
    <w:qFormat/>
    <w:rPr>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8">
    <w:name w:val="ListLabel 38"/>
    <w:qFormat/>
    <w:rPr>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9">
    <w:name w:val="ListLabel 39"/>
    <w:qFormat/>
    <w:rPr>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0">
    <w:name w:val="ListLabel 40"/>
    <w:qFormat/>
    <w:rPr>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En-tte">
    <w:name w:val="header"/>
    <w:basedOn w:val="Normal"/>
    <w:rsid w:val="004B797A"/>
    <w:pPr>
      <w:tabs>
        <w:tab w:val="center" w:pos="4536"/>
        <w:tab w:val="right" w:pos="9072"/>
      </w:tabs>
    </w:pPr>
  </w:style>
  <w:style w:type="paragraph" w:styleId="Pieddepage">
    <w:name w:val="footer"/>
    <w:basedOn w:val="Normal"/>
    <w:rsid w:val="004B797A"/>
    <w:pPr>
      <w:tabs>
        <w:tab w:val="center" w:pos="4536"/>
        <w:tab w:val="right" w:pos="9072"/>
      </w:tabs>
    </w:pPr>
  </w:style>
  <w:style w:type="paragraph" w:styleId="TM1">
    <w:name w:val="toc 1"/>
    <w:basedOn w:val="Normal"/>
    <w:next w:val="Normal"/>
    <w:uiPriority w:val="39"/>
    <w:rsid w:val="00355C78"/>
    <w:pPr>
      <w:spacing w:before="240" w:after="120"/>
    </w:pPr>
    <w:rPr>
      <w:b/>
      <w:bCs/>
      <w:sz w:val="20"/>
      <w:szCs w:val="20"/>
    </w:rPr>
  </w:style>
  <w:style w:type="paragraph" w:styleId="TM2">
    <w:name w:val="toc 2"/>
    <w:basedOn w:val="Normal"/>
    <w:next w:val="Normal"/>
    <w:uiPriority w:val="39"/>
    <w:rsid w:val="00355C78"/>
    <w:pPr>
      <w:spacing w:before="120"/>
      <w:ind w:left="240"/>
    </w:pPr>
    <w:rPr>
      <w:i/>
      <w:iCs/>
      <w:sz w:val="20"/>
      <w:szCs w:val="20"/>
    </w:rPr>
  </w:style>
  <w:style w:type="paragraph" w:customStyle="1" w:styleId="L4">
    <w:name w:val="L4"/>
    <w:basedOn w:val="Normal"/>
    <w:qFormat/>
    <w:rsid w:val="00191CC7"/>
    <w:pPr>
      <w:tabs>
        <w:tab w:val="left" w:pos="851"/>
        <w:tab w:val="left" w:pos="1134"/>
      </w:tabs>
      <w:spacing w:after="120" w:line="240" w:lineRule="atLeast"/>
    </w:pPr>
    <w:rPr>
      <w:sz w:val="22"/>
      <w:szCs w:val="20"/>
      <w:lang w:val="en-GB"/>
    </w:rPr>
  </w:style>
  <w:style w:type="paragraph" w:styleId="TM3">
    <w:name w:val="toc 3"/>
    <w:basedOn w:val="Normal"/>
    <w:next w:val="Normal"/>
    <w:autoRedefine/>
    <w:uiPriority w:val="39"/>
    <w:rsid w:val="003C4D76"/>
    <w:pPr>
      <w:ind w:left="480"/>
    </w:pPr>
    <w:rPr>
      <w:sz w:val="20"/>
      <w:szCs w:val="20"/>
    </w:rPr>
  </w:style>
  <w:style w:type="paragraph" w:styleId="TM4">
    <w:name w:val="toc 4"/>
    <w:basedOn w:val="Normal"/>
    <w:next w:val="Normal"/>
    <w:autoRedefine/>
    <w:semiHidden/>
    <w:rsid w:val="001A2813"/>
    <w:pPr>
      <w:ind w:left="720"/>
    </w:pPr>
    <w:rPr>
      <w:sz w:val="20"/>
      <w:szCs w:val="20"/>
    </w:rPr>
  </w:style>
  <w:style w:type="paragraph" w:styleId="TM5">
    <w:name w:val="toc 5"/>
    <w:basedOn w:val="Normal"/>
    <w:next w:val="Normal"/>
    <w:autoRedefine/>
    <w:semiHidden/>
    <w:rsid w:val="001A2813"/>
    <w:pPr>
      <w:ind w:left="960"/>
    </w:pPr>
    <w:rPr>
      <w:sz w:val="20"/>
      <w:szCs w:val="20"/>
    </w:rPr>
  </w:style>
  <w:style w:type="paragraph" w:styleId="TM6">
    <w:name w:val="toc 6"/>
    <w:basedOn w:val="Normal"/>
    <w:next w:val="Normal"/>
    <w:autoRedefine/>
    <w:semiHidden/>
    <w:rsid w:val="001A2813"/>
    <w:pPr>
      <w:ind w:left="1200"/>
    </w:pPr>
    <w:rPr>
      <w:sz w:val="20"/>
      <w:szCs w:val="20"/>
    </w:rPr>
  </w:style>
  <w:style w:type="paragraph" w:styleId="TM7">
    <w:name w:val="toc 7"/>
    <w:basedOn w:val="Normal"/>
    <w:next w:val="Normal"/>
    <w:autoRedefine/>
    <w:semiHidden/>
    <w:rsid w:val="001A2813"/>
    <w:pPr>
      <w:ind w:left="1440"/>
    </w:pPr>
    <w:rPr>
      <w:sz w:val="20"/>
      <w:szCs w:val="20"/>
    </w:rPr>
  </w:style>
  <w:style w:type="paragraph" w:styleId="TM8">
    <w:name w:val="toc 8"/>
    <w:basedOn w:val="Normal"/>
    <w:next w:val="Normal"/>
    <w:autoRedefine/>
    <w:semiHidden/>
    <w:rsid w:val="001A2813"/>
    <w:pPr>
      <w:ind w:left="1680"/>
    </w:pPr>
    <w:rPr>
      <w:sz w:val="20"/>
      <w:szCs w:val="20"/>
    </w:rPr>
  </w:style>
  <w:style w:type="paragraph" w:styleId="TM9">
    <w:name w:val="toc 9"/>
    <w:basedOn w:val="Normal"/>
    <w:next w:val="Normal"/>
    <w:autoRedefine/>
    <w:semiHidden/>
    <w:rsid w:val="001A2813"/>
    <w:pPr>
      <w:ind w:left="1920"/>
    </w:pPr>
    <w:rPr>
      <w:sz w:val="20"/>
      <w:szCs w:val="20"/>
    </w:rPr>
  </w:style>
  <w:style w:type="paragraph" w:customStyle="1" w:styleId="Style1">
    <w:name w:val="Style1"/>
    <w:basedOn w:val="Titre3"/>
    <w:link w:val="Style1Car"/>
    <w:autoRedefine/>
    <w:qFormat/>
    <w:rsid w:val="00F77D61"/>
    <w:rPr>
      <w:i w:val="0"/>
      <w:iCs/>
      <w:color w:val="800080"/>
      <w:sz w:val="24"/>
    </w:rPr>
  </w:style>
  <w:style w:type="paragraph" w:customStyle="1" w:styleId="StyleTitre2CitronvertAvant18pt">
    <w:name w:val="Style Titre 2 + Citron vert Avant : 18 pt"/>
    <w:basedOn w:val="Titre2"/>
    <w:autoRedefine/>
    <w:qFormat/>
    <w:rsid w:val="002E3184"/>
    <w:pPr>
      <w:numPr>
        <w:ilvl w:val="0"/>
        <w:numId w:val="0"/>
      </w:numPr>
      <w:ind w:left="788" w:hanging="431"/>
    </w:pPr>
    <w:rPr>
      <w:rFonts w:cs="Times New Roman"/>
      <w:i w:val="0"/>
      <w:szCs w:val="20"/>
    </w:rPr>
  </w:style>
  <w:style w:type="paragraph" w:styleId="Textedebulles">
    <w:name w:val="Balloon Text"/>
    <w:basedOn w:val="Normal"/>
    <w:link w:val="TextedebullesCar"/>
    <w:qFormat/>
    <w:rsid w:val="001F041F"/>
    <w:rPr>
      <w:rFonts w:ascii="Tahoma" w:hAnsi="Tahoma" w:cs="Tahoma"/>
      <w:sz w:val="16"/>
      <w:szCs w:val="16"/>
    </w:rPr>
  </w:style>
  <w:style w:type="paragraph" w:styleId="Pardeliste">
    <w:name w:val="List Paragraph"/>
    <w:basedOn w:val="Normal"/>
    <w:uiPriority w:val="34"/>
    <w:qFormat/>
    <w:rsid w:val="008431DA"/>
    <w:pPr>
      <w:ind w:left="720"/>
      <w:contextualSpacing/>
    </w:pPr>
  </w:style>
  <w:style w:type="paragraph" w:customStyle="1" w:styleId="Titre30">
    <w:name w:val="Titre3"/>
    <w:basedOn w:val="Style1"/>
    <w:qFormat/>
    <w:rsid w:val="00C273C1"/>
    <w:rPr>
      <w:i/>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numbering" w:styleId="111111">
    <w:name w:val="Outline List 2"/>
    <w:qFormat/>
    <w:rsid w:val="0058736E"/>
  </w:style>
  <w:style w:type="table" w:styleId="Grilledutableau">
    <w:name w:val="Table Grid"/>
    <w:basedOn w:val="TableauNormal"/>
    <w:rsid w:val="004B7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loraserver.io/lora-app-server/integrate/res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loraserver.io/overview/" TargetMode="External"/><Relationship Id="rId9" Type="http://schemas.openxmlformats.org/officeDocument/2006/relationships/hyperlink" Target="https://github.com/brocaar/loraserver"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2586F-6636-D94B-83C2-F4272FF6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976</Words>
  <Characters>5751</Characters>
  <Application>Microsoft Macintosh Word</Application>
  <DocSecurity>0</DocSecurity>
  <Lines>273</Lines>
  <Paragraphs>129</Paragraphs>
  <ScaleCrop>false</ScaleCrop>
  <Company>INSA Toulouse</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subject/>
  <dc:creator>belhaj</dc:creator>
  <dc:description/>
  <cp:lastModifiedBy>T. Monteil</cp:lastModifiedBy>
  <cp:revision>4</cp:revision>
  <cp:lastPrinted>2013-12-18T08:05:00Z</cp:lastPrinted>
  <dcterms:created xsi:type="dcterms:W3CDTF">2017-10-23T10:58:00Z</dcterms:created>
  <dcterms:modified xsi:type="dcterms:W3CDTF">2017-10-23T11:10:00Z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1.0000</vt:lpwstr>
  </property>
  <property fmtid="{D5CDD505-2E9C-101B-9397-08002B2CF9AE}" pid="3" name="Company">
    <vt:lpwstr>INSA Toulouse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